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HAnsi" w:hAnsiTheme="minorHAnsi" w:cstheme="minorBidi"/>
          <w:color w:val="auto"/>
          <w:sz w:val="22"/>
          <w:szCs w:val="22"/>
        </w:rPr>
        <w:id w:val="-190375428"/>
        <w:docPartObj>
          <w:docPartGallery w:val="Table of Contents"/>
          <w:docPartUnique/>
        </w:docPartObj>
      </w:sdtPr>
      <w:sdtEndPr>
        <w:rPr>
          <w:b/>
          <w:bCs/>
          <w:noProof/>
        </w:rPr>
      </w:sdtEndPr>
      <w:sdtContent>
        <w:p w14:paraId="7C4A3497" w14:textId="2A6940E7" w:rsidR="00EE35AB" w:rsidRDefault="00EE35AB">
          <w:pPr>
            <w:pStyle w:val="TOCHeading"/>
          </w:pPr>
          <w:r>
            <w:t>TABLE OF CONTENTS</w:t>
          </w:r>
        </w:p>
        <w:p w14:paraId="4D163A10" w14:textId="77777777" w:rsidR="00815BD3" w:rsidRDefault="00EE35AB">
          <w:pPr>
            <w:pStyle w:val="TOC1"/>
            <w:tabs>
              <w:tab w:val="right" w:leader="dot" w:pos="1007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5184683" w:history="1">
            <w:r w:rsidR="00815BD3" w:rsidRPr="003B6E80">
              <w:rPr>
                <w:rStyle w:val="Hyperlink"/>
                <w:noProof/>
              </w:rPr>
              <w:t>FEATURES OF 149 PENA BLANCA LOOP</w:t>
            </w:r>
            <w:r w:rsidR="00815BD3">
              <w:rPr>
                <w:noProof/>
                <w:webHidden/>
              </w:rPr>
              <w:tab/>
            </w:r>
            <w:r w:rsidR="00815BD3">
              <w:rPr>
                <w:noProof/>
                <w:webHidden/>
              </w:rPr>
              <w:fldChar w:fldCharType="begin"/>
            </w:r>
            <w:r w:rsidR="00815BD3">
              <w:rPr>
                <w:noProof/>
                <w:webHidden/>
              </w:rPr>
              <w:instrText xml:space="preserve"> PAGEREF _Toc45184683 \h </w:instrText>
            </w:r>
            <w:r w:rsidR="00815BD3">
              <w:rPr>
                <w:noProof/>
                <w:webHidden/>
              </w:rPr>
            </w:r>
            <w:r w:rsidR="00815BD3">
              <w:rPr>
                <w:noProof/>
                <w:webHidden/>
              </w:rPr>
              <w:fldChar w:fldCharType="separate"/>
            </w:r>
            <w:r w:rsidR="00815BD3">
              <w:rPr>
                <w:noProof/>
                <w:webHidden/>
              </w:rPr>
              <w:t>3</w:t>
            </w:r>
            <w:r w:rsidR="00815BD3">
              <w:rPr>
                <w:noProof/>
                <w:webHidden/>
              </w:rPr>
              <w:fldChar w:fldCharType="end"/>
            </w:r>
          </w:hyperlink>
        </w:p>
        <w:p w14:paraId="68BE66A1" w14:textId="77777777" w:rsidR="00815BD3" w:rsidRDefault="0092034C">
          <w:pPr>
            <w:pStyle w:val="TOC2"/>
            <w:tabs>
              <w:tab w:val="right" w:leader="dot" w:pos="10070"/>
            </w:tabs>
            <w:rPr>
              <w:rFonts w:eastAsiaTheme="minorEastAsia"/>
              <w:noProof/>
            </w:rPr>
          </w:pPr>
          <w:hyperlink w:anchor="_Toc45184684" w:history="1">
            <w:r w:rsidR="00815BD3" w:rsidRPr="003B6E80">
              <w:rPr>
                <w:rStyle w:val="Hyperlink"/>
                <w:noProof/>
                <w:vertAlign w:val="superscript"/>
              </w:rPr>
              <w:t>1</w:t>
            </w:r>
            <w:r w:rsidR="00815BD3" w:rsidRPr="003B6E80">
              <w:rPr>
                <w:rStyle w:val="Hyperlink"/>
                <w:noProof/>
              </w:rPr>
              <w:t xml:space="preserve"> Windows</w:t>
            </w:r>
            <w:r w:rsidR="00815BD3">
              <w:rPr>
                <w:noProof/>
                <w:webHidden/>
              </w:rPr>
              <w:tab/>
            </w:r>
            <w:r w:rsidR="00815BD3">
              <w:rPr>
                <w:noProof/>
                <w:webHidden/>
              </w:rPr>
              <w:fldChar w:fldCharType="begin"/>
            </w:r>
            <w:r w:rsidR="00815BD3">
              <w:rPr>
                <w:noProof/>
                <w:webHidden/>
              </w:rPr>
              <w:instrText xml:space="preserve"> PAGEREF _Toc45184684 \h </w:instrText>
            </w:r>
            <w:r w:rsidR="00815BD3">
              <w:rPr>
                <w:noProof/>
                <w:webHidden/>
              </w:rPr>
            </w:r>
            <w:r w:rsidR="00815BD3">
              <w:rPr>
                <w:noProof/>
                <w:webHidden/>
              </w:rPr>
              <w:fldChar w:fldCharType="separate"/>
            </w:r>
            <w:r w:rsidR="00815BD3">
              <w:rPr>
                <w:noProof/>
                <w:webHidden/>
              </w:rPr>
              <w:t>3</w:t>
            </w:r>
            <w:r w:rsidR="00815BD3">
              <w:rPr>
                <w:noProof/>
                <w:webHidden/>
              </w:rPr>
              <w:fldChar w:fldCharType="end"/>
            </w:r>
          </w:hyperlink>
        </w:p>
        <w:p w14:paraId="6B742120" w14:textId="77777777" w:rsidR="00815BD3" w:rsidRDefault="0092034C">
          <w:pPr>
            <w:pStyle w:val="TOC2"/>
            <w:tabs>
              <w:tab w:val="right" w:leader="dot" w:pos="10070"/>
            </w:tabs>
            <w:rPr>
              <w:rFonts w:eastAsiaTheme="minorEastAsia"/>
              <w:noProof/>
            </w:rPr>
          </w:pPr>
          <w:hyperlink w:anchor="_Toc45184685" w:history="1">
            <w:r w:rsidR="00815BD3" w:rsidRPr="003B6E80">
              <w:rPr>
                <w:rStyle w:val="Hyperlink"/>
                <w:noProof/>
                <w:vertAlign w:val="superscript"/>
              </w:rPr>
              <w:t xml:space="preserve">2 </w:t>
            </w:r>
            <w:r w:rsidR="00815BD3" w:rsidRPr="003B6E80">
              <w:rPr>
                <w:rStyle w:val="Hyperlink"/>
                <w:noProof/>
              </w:rPr>
              <w:t>Lighting –- a “smart home”.</w:t>
            </w:r>
            <w:r w:rsidR="00815BD3">
              <w:rPr>
                <w:noProof/>
                <w:webHidden/>
              </w:rPr>
              <w:tab/>
            </w:r>
            <w:r w:rsidR="00815BD3">
              <w:rPr>
                <w:noProof/>
                <w:webHidden/>
              </w:rPr>
              <w:fldChar w:fldCharType="begin"/>
            </w:r>
            <w:r w:rsidR="00815BD3">
              <w:rPr>
                <w:noProof/>
                <w:webHidden/>
              </w:rPr>
              <w:instrText xml:space="preserve"> PAGEREF _Toc45184685 \h </w:instrText>
            </w:r>
            <w:r w:rsidR="00815BD3">
              <w:rPr>
                <w:noProof/>
                <w:webHidden/>
              </w:rPr>
            </w:r>
            <w:r w:rsidR="00815BD3">
              <w:rPr>
                <w:noProof/>
                <w:webHidden/>
              </w:rPr>
              <w:fldChar w:fldCharType="separate"/>
            </w:r>
            <w:r w:rsidR="00815BD3">
              <w:rPr>
                <w:noProof/>
                <w:webHidden/>
              </w:rPr>
              <w:t>3</w:t>
            </w:r>
            <w:r w:rsidR="00815BD3">
              <w:rPr>
                <w:noProof/>
                <w:webHidden/>
              </w:rPr>
              <w:fldChar w:fldCharType="end"/>
            </w:r>
          </w:hyperlink>
        </w:p>
        <w:p w14:paraId="6127C561" w14:textId="77777777" w:rsidR="00815BD3" w:rsidRDefault="0092034C">
          <w:pPr>
            <w:pStyle w:val="TOC2"/>
            <w:tabs>
              <w:tab w:val="right" w:leader="dot" w:pos="10070"/>
            </w:tabs>
            <w:rPr>
              <w:rFonts w:eastAsiaTheme="minorEastAsia"/>
              <w:noProof/>
            </w:rPr>
          </w:pPr>
          <w:hyperlink w:anchor="_Toc45184686" w:history="1">
            <w:r w:rsidR="00815BD3" w:rsidRPr="003B6E80">
              <w:rPr>
                <w:rStyle w:val="Hyperlink"/>
                <w:noProof/>
                <w:vertAlign w:val="superscript"/>
              </w:rPr>
              <w:t xml:space="preserve">3 </w:t>
            </w:r>
            <w:r w:rsidR="00815BD3" w:rsidRPr="003B6E80">
              <w:rPr>
                <w:rStyle w:val="Hyperlink"/>
                <w:noProof/>
              </w:rPr>
              <w:t>Insulated Concrete Form (ICF)</w:t>
            </w:r>
            <w:r w:rsidR="00815BD3">
              <w:rPr>
                <w:noProof/>
                <w:webHidden/>
              </w:rPr>
              <w:tab/>
            </w:r>
            <w:r w:rsidR="00815BD3">
              <w:rPr>
                <w:noProof/>
                <w:webHidden/>
              </w:rPr>
              <w:fldChar w:fldCharType="begin"/>
            </w:r>
            <w:r w:rsidR="00815BD3">
              <w:rPr>
                <w:noProof/>
                <w:webHidden/>
              </w:rPr>
              <w:instrText xml:space="preserve"> PAGEREF _Toc45184686 \h </w:instrText>
            </w:r>
            <w:r w:rsidR="00815BD3">
              <w:rPr>
                <w:noProof/>
                <w:webHidden/>
              </w:rPr>
            </w:r>
            <w:r w:rsidR="00815BD3">
              <w:rPr>
                <w:noProof/>
                <w:webHidden/>
              </w:rPr>
              <w:fldChar w:fldCharType="separate"/>
            </w:r>
            <w:r w:rsidR="00815BD3">
              <w:rPr>
                <w:noProof/>
                <w:webHidden/>
              </w:rPr>
              <w:t>3</w:t>
            </w:r>
            <w:r w:rsidR="00815BD3">
              <w:rPr>
                <w:noProof/>
                <w:webHidden/>
              </w:rPr>
              <w:fldChar w:fldCharType="end"/>
            </w:r>
          </w:hyperlink>
        </w:p>
        <w:p w14:paraId="4DCC04B6" w14:textId="77777777" w:rsidR="00815BD3" w:rsidRDefault="0092034C">
          <w:pPr>
            <w:pStyle w:val="TOC2"/>
            <w:tabs>
              <w:tab w:val="right" w:leader="dot" w:pos="10070"/>
            </w:tabs>
            <w:rPr>
              <w:rFonts w:eastAsiaTheme="minorEastAsia"/>
              <w:noProof/>
            </w:rPr>
          </w:pPr>
          <w:hyperlink w:anchor="_Toc45184687" w:history="1">
            <w:r w:rsidR="00815BD3" w:rsidRPr="003B6E80">
              <w:rPr>
                <w:rStyle w:val="Hyperlink"/>
                <w:noProof/>
                <w:vertAlign w:val="superscript"/>
              </w:rPr>
              <w:t xml:space="preserve">4 </w:t>
            </w:r>
            <w:r w:rsidR="00815BD3" w:rsidRPr="003B6E80">
              <w:rPr>
                <w:rStyle w:val="Hyperlink"/>
                <w:noProof/>
              </w:rPr>
              <w:t>Air Conditioning</w:t>
            </w:r>
            <w:r w:rsidR="00815BD3">
              <w:rPr>
                <w:noProof/>
                <w:webHidden/>
              </w:rPr>
              <w:tab/>
            </w:r>
            <w:r w:rsidR="00815BD3">
              <w:rPr>
                <w:noProof/>
                <w:webHidden/>
              </w:rPr>
              <w:fldChar w:fldCharType="begin"/>
            </w:r>
            <w:r w:rsidR="00815BD3">
              <w:rPr>
                <w:noProof/>
                <w:webHidden/>
              </w:rPr>
              <w:instrText xml:space="preserve"> PAGEREF _Toc45184687 \h </w:instrText>
            </w:r>
            <w:r w:rsidR="00815BD3">
              <w:rPr>
                <w:noProof/>
                <w:webHidden/>
              </w:rPr>
            </w:r>
            <w:r w:rsidR="00815BD3">
              <w:rPr>
                <w:noProof/>
                <w:webHidden/>
              </w:rPr>
              <w:fldChar w:fldCharType="separate"/>
            </w:r>
            <w:r w:rsidR="00815BD3">
              <w:rPr>
                <w:noProof/>
                <w:webHidden/>
              </w:rPr>
              <w:t>3</w:t>
            </w:r>
            <w:r w:rsidR="00815BD3">
              <w:rPr>
                <w:noProof/>
                <w:webHidden/>
              </w:rPr>
              <w:fldChar w:fldCharType="end"/>
            </w:r>
          </w:hyperlink>
        </w:p>
        <w:p w14:paraId="26DD983B" w14:textId="77777777" w:rsidR="00815BD3" w:rsidRDefault="0092034C">
          <w:pPr>
            <w:pStyle w:val="TOC3"/>
            <w:tabs>
              <w:tab w:val="right" w:leader="dot" w:pos="10070"/>
            </w:tabs>
            <w:rPr>
              <w:rFonts w:eastAsiaTheme="minorEastAsia"/>
              <w:noProof/>
            </w:rPr>
          </w:pPr>
          <w:hyperlink w:anchor="_Toc45184688" w:history="1">
            <w:r w:rsidR="00815BD3" w:rsidRPr="003B6E80">
              <w:rPr>
                <w:rStyle w:val="Hyperlink"/>
                <w:noProof/>
              </w:rPr>
              <w:t>Office, Media Room, and Guest Suite</w:t>
            </w:r>
            <w:r w:rsidR="00815BD3">
              <w:rPr>
                <w:noProof/>
                <w:webHidden/>
              </w:rPr>
              <w:tab/>
            </w:r>
            <w:r w:rsidR="00815BD3">
              <w:rPr>
                <w:noProof/>
                <w:webHidden/>
              </w:rPr>
              <w:fldChar w:fldCharType="begin"/>
            </w:r>
            <w:r w:rsidR="00815BD3">
              <w:rPr>
                <w:noProof/>
                <w:webHidden/>
              </w:rPr>
              <w:instrText xml:space="preserve"> PAGEREF _Toc45184688 \h </w:instrText>
            </w:r>
            <w:r w:rsidR="00815BD3">
              <w:rPr>
                <w:noProof/>
                <w:webHidden/>
              </w:rPr>
            </w:r>
            <w:r w:rsidR="00815BD3">
              <w:rPr>
                <w:noProof/>
                <w:webHidden/>
              </w:rPr>
              <w:fldChar w:fldCharType="separate"/>
            </w:r>
            <w:r w:rsidR="00815BD3">
              <w:rPr>
                <w:noProof/>
                <w:webHidden/>
              </w:rPr>
              <w:t>3</w:t>
            </w:r>
            <w:r w:rsidR="00815BD3">
              <w:rPr>
                <w:noProof/>
                <w:webHidden/>
              </w:rPr>
              <w:fldChar w:fldCharType="end"/>
            </w:r>
          </w:hyperlink>
        </w:p>
        <w:p w14:paraId="1E25C84E" w14:textId="77777777" w:rsidR="00815BD3" w:rsidRDefault="0092034C">
          <w:pPr>
            <w:pStyle w:val="TOC3"/>
            <w:tabs>
              <w:tab w:val="right" w:leader="dot" w:pos="10070"/>
            </w:tabs>
            <w:rPr>
              <w:rFonts w:eastAsiaTheme="minorEastAsia"/>
              <w:noProof/>
            </w:rPr>
          </w:pPr>
          <w:hyperlink w:anchor="_Toc45184689" w:history="1">
            <w:r w:rsidR="00815BD3" w:rsidRPr="003B6E80">
              <w:rPr>
                <w:rStyle w:val="Hyperlink"/>
                <w:noProof/>
              </w:rPr>
              <w:t>Main Residence, Zone 1.</w:t>
            </w:r>
            <w:r w:rsidR="00815BD3">
              <w:rPr>
                <w:noProof/>
                <w:webHidden/>
              </w:rPr>
              <w:tab/>
            </w:r>
            <w:r w:rsidR="00815BD3">
              <w:rPr>
                <w:noProof/>
                <w:webHidden/>
              </w:rPr>
              <w:fldChar w:fldCharType="begin"/>
            </w:r>
            <w:r w:rsidR="00815BD3">
              <w:rPr>
                <w:noProof/>
                <w:webHidden/>
              </w:rPr>
              <w:instrText xml:space="preserve"> PAGEREF _Toc45184689 \h </w:instrText>
            </w:r>
            <w:r w:rsidR="00815BD3">
              <w:rPr>
                <w:noProof/>
                <w:webHidden/>
              </w:rPr>
            </w:r>
            <w:r w:rsidR="00815BD3">
              <w:rPr>
                <w:noProof/>
                <w:webHidden/>
              </w:rPr>
              <w:fldChar w:fldCharType="separate"/>
            </w:r>
            <w:r w:rsidR="00815BD3">
              <w:rPr>
                <w:noProof/>
                <w:webHidden/>
              </w:rPr>
              <w:t>3</w:t>
            </w:r>
            <w:r w:rsidR="00815BD3">
              <w:rPr>
                <w:noProof/>
                <w:webHidden/>
              </w:rPr>
              <w:fldChar w:fldCharType="end"/>
            </w:r>
          </w:hyperlink>
        </w:p>
        <w:p w14:paraId="2A822D02" w14:textId="77777777" w:rsidR="00815BD3" w:rsidRDefault="0092034C">
          <w:pPr>
            <w:pStyle w:val="TOC3"/>
            <w:tabs>
              <w:tab w:val="right" w:leader="dot" w:pos="10070"/>
            </w:tabs>
            <w:rPr>
              <w:rFonts w:eastAsiaTheme="minorEastAsia"/>
              <w:noProof/>
            </w:rPr>
          </w:pPr>
          <w:hyperlink w:anchor="_Toc45184690" w:history="1">
            <w:r w:rsidR="00815BD3" w:rsidRPr="003B6E80">
              <w:rPr>
                <w:rStyle w:val="Hyperlink"/>
                <w:noProof/>
              </w:rPr>
              <w:t>AirCycler</w:t>
            </w:r>
            <w:r w:rsidR="00815BD3">
              <w:rPr>
                <w:noProof/>
                <w:webHidden/>
              </w:rPr>
              <w:tab/>
            </w:r>
            <w:r w:rsidR="00815BD3">
              <w:rPr>
                <w:noProof/>
                <w:webHidden/>
              </w:rPr>
              <w:fldChar w:fldCharType="begin"/>
            </w:r>
            <w:r w:rsidR="00815BD3">
              <w:rPr>
                <w:noProof/>
                <w:webHidden/>
              </w:rPr>
              <w:instrText xml:space="preserve"> PAGEREF _Toc45184690 \h </w:instrText>
            </w:r>
            <w:r w:rsidR="00815BD3">
              <w:rPr>
                <w:noProof/>
                <w:webHidden/>
              </w:rPr>
            </w:r>
            <w:r w:rsidR="00815BD3">
              <w:rPr>
                <w:noProof/>
                <w:webHidden/>
              </w:rPr>
              <w:fldChar w:fldCharType="separate"/>
            </w:r>
            <w:r w:rsidR="00815BD3">
              <w:rPr>
                <w:noProof/>
                <w:webHidden/>
              </w:rPr>
              <w:t>4</w:t>
            </w:r>
            <w:r w:rsidR="00815BD3">
              <w:rPr>
                <w:noProof/>
                <w:webHidden/>
              </w:rPr>
              <w:fldChar w:fldCharType="end"/>
            </w:r>
          </w:hyperlink>
        </w:p>
        <w:p w14:paraId="5F0562F1" w14:textId="77777777" w:rsidR="00815BD3" w:rsidRDefault="0092034C">
          <w:pPr>
            <w:pStyle w:val="TOC2"/>
            <w:tabs>
              <w:tab w:val="right" w:leader="dot" w:pos="10070"/>
            </w:tabs>
            <w:rPr>
              <w:rFonts w:eastAsiaTheme="minorEastAsia"/>
              <w:noProof/>
            </w:rPr>
          </w:pPr>
          <w:hyperlink w:anchor="_Toc45184691" w:history="1">
            <w:r w:rsidR="00815BD3" w:rsidRPr="003B6E80">
              <w:rPr>
                <w:rStyle w:val="Hyperlink"/>
                <w:noProof/>
              </w:rPr>
              <w:t>Solar Power</w:t>
            </w:r>
            <w:r w:rsidR="00815BD3">
              <w:rPr>
                <w:noProof/>
                <w:webHidden/>
              </w:rPr>
              <w:tab/>
            </w:r>
            <w:r w:rsidR="00815BD3">
              <w:rPr>
                <w:noProof/>
                <w:webHidden/>
              </w:rPr>
              <w:fldChar w:fldCharType="begin"/>
            </w:r>
            <w:r w:rsidR="00815BD3">
              <w:rPr>
                <w:noProof/>
                <w:webHidden/>
              </w:rPr>
              <w:instrText xml:space="preserve"> PAGEREF _Toc45184691 \h </w:instrText>
            </w:r>
            <w:r w:rsidR="00815BD3">
              <w:rPr>
                <w:noProof/>
                <w:webHidden/>
              </w:rPr>
            </w:r>
            <w:r w:rsidR="00815BD3">
              <w:rPr>
                <w:noProof/>
                <w:webHidden/>
              </w:rPr>
              <w:fldChar w:fldCharType="separate"/>
            </w:r>
            <w:r w:rsidR="00815BD3">
              <w:rPr>
                <w:noProof/>
                <w:webHidden/>
              </w:rPr>
              <w:t>4</w:t>
            </w:r>
            <w:r w:rsidR="00815BD3">
              <w:rPr>
                <w:noProof/>
                <w:webHidden/>
              </w:rPr>
              <w:fldChar w:fldCharType="end"/>
            </w:r>
          </w:hyperlink>
        </w:p>
        <w:p w14:paraId="6CB1A0BF" w14:textId="77777777" w:rsidR="00815BD3" w:rsidRDefault="0092034C">
          <w:pPr>
            <w:pStyle w:val="TOC1"/>
            <w:tabs>
              <w:tab w:val="right" w:leader="dot" w:pos="10070"/>
            </w:tabs>
            <w:rPr>
              <w:rFonts w:eastAsiaTheme="minorEastAsia"/>
              <w:noProof/>
            </w:rPr>
          </w:pPr>
          <w:hyperlink w:anchor="_Toc45184692" w:history="1">
            <w:r w:rsidR="00815BD3" w:rsidRPr="003B6E80">
              <w:rPr>
                <w:rStyle w:val="Hyperlink"/>
                <w:noProof/>
              </w:rPr>
              <w:t>BUILDING ZONES</w:t>
            </w:r>
            <w:r w:rsidR="00815BD3">
              <w:rPr>
                <w:noProof/>
                <w:webHidden/>
              </w:rPr>
              <w:tab/>
            </w:r>
            <w:r w:rsidR="00815BD3">
              <w:rPr>
                <w:noProof/>
                <w:webHidden/>
              </w:rPr>
              <w:fldChar w:fldCharType="begin"/>
            </w:r>
            <w:r w:rsidR="00815BD3">
              <w:rPr>
                <w:noProof/>
                <w:webHidden/>
              </w:rPr>
              <w:instrText xml:space="preserve"> PAGEREF _Toc45184692 \h </w:instrText>
            </w:r>
            <w:r w:rsidR="00815BD3">
              <w:rPr>
                <w:noProof/>
                <w:webHidden/>
              </w:rPr>
            </w:r>
            <w:r w:rsidR="00815BD3">
              <w:rPr>
                <w:noProof/>
                <w:webHidden/>
              </w:rPr>
              <w:fldChar w:fldCharType="separate"/>
            </w:r>
            <w:r w:rsidR="00815BD3">
              <w:rPr>
                <w:noProof/>
                <w:webHidden/>
              </w:rPr>
              <w:t>4</w:t>
            </w:r>
            <w:r w:rsidR="00815BD3">
              <w:rPr>
                <w:noProof/>
                <w:webHidden/>
              </w:rPr>
              <w:fldChar w:fldCharType="end"/>
            </w:r>
          </w:hyperlink>
        </w:p>
        <w:p w14:paraId="7570C07C" w14:textId="77777777" w:rsidR="00815BD3" w:rsidRDefault="0092034C">
          <w:pPr>
            <w:pStyle w:val="TOC2"/>
            <w:tabs>
              <w:tab w:val="right" w:leader="dot" w:pos="10070"/>
            </w:tabs>
            <w:rPr>
              <w:rFonts w:eastAsiaTheme="minorEastAsia"/>
              <w:noProof/>
            </w:rPr>
          </w:pPr>
          <w:hyperlink w:anchor="_Toc45184693" w:history="1">
            <w:r w:rsidR="00815BD3" w:rsidRPr="003B6E80">
              <w:rPr>
                <w:rStyle w:val="Hyperlink"/>
                <w:noProof/>
              </w:rPr>
              <w:t>Layout</w:t>
            </w:r>
            <w:r w:rsidR="00815BD3">
              <w:rPr>
                <w:noProof/>
                <w:webHidden/>
              </w:rPr>
              <w:tab/>
            </w:r>
            <w:r w:rsidR="00815BD3">
              <w:rPr>
                <w:noProof/>
                <w:webHidden/>
              </w:rPr>
              <w:fldChar w:fldCharType="begin"/>
            </w:r>
            <w:r w:rsidR="00815BD3">
              <w:rPr>
                <w:noProof/>
                <w:webHidden/>
              </w:rPr>
              <w:instrText xml:space="preserve"> PAGEREF _Toc45184693 \h </w:instrText>
            </w:r>
            <w:r w:rsidR="00815BD3">
              <w:rPr>
                <w:noProof/>
                <w:webHidden/>
              </w:rPr>
            </w:r>
            <w:r w:rsidR="00815BD3">
              <w:rPr>
                <w:noProof/>
                <w:webHidden/>
              </w:rPr>
              <w:fldChar w:fldCharType="separate"/>
            </w:r>
            <w:r w:rsidR="00815BD3">
              <w:rPr>
                <w:noProof/>
                <w:webHidden/>
              </w:rPr>
              <w:t>4</w:t>
            </w:r>
            <w:r w:rsidR="00815BD3">
              <w:rPr>
                <w:noProof/>
                <w:webHidden/>
              </w:rPr>
              <w:fldChar w:fldCharType="end"/>
            </w:r>
          </w:hyperlink>
        </w:p>
        <w:p w14:paraId="0195540E" w14:textId="77777777" w:rsidR="00815BD3" w:rsidRDefault="0092034C">
          <w:pPr>
            <w:pStyle w:val="TOC2"/>
            <w:tabs>
              <w:tab w:val="right" w:leader="dot" w:pos="10070"/>
            </w:tabs>
            <w:rPr>
              <w:rFonts w:eastAsiaTheme="minorEastAsia"/>
              <w:noProof/>
            </w:rPr>
          </w:pPr>
          <w:hyperlink w:anchor="_Toc45184694" w:history="1">
            <w:r w:rsidR="00815BD3" w:rsidRPr="003B6E80">
              <w:rPr>
                <w:rStyle w:val="Hyperlink"/>
                <w:noProof/>
              </w:rPr>
              <w:t>Zone 1</w:t>
            </w:r>
            <w:r w:rsidR="00815BD3">
              <w:rPr>
                <w:noProof/>
                <w:webHidden/>
              </w:rPr>
              <w:tab/>
            </w:r>
            <w:r w:rsidR="00815BD3">
              <w:rPr>
                <w:noProof/>
                <w:webHidden/>
              </w:rPr>
              <w:fldChar w:fldCharType="begin"/>
            </w:r>
            <w:r w:rsidR="00815BD3">
              <w:rPr>
                <w:noProof/>
                <w:webHidden/>
              </w:rPr>
              <w:instrText xml:space="preserve"> PAGEREF _Toc45184694 \h </w:instrText>
            </w:r>
            <w:r w:rsidR="00815BD3">
              <w:rPr>
                <w:noProof/>
                <w:webHidden/>
              </w:rPr>
            </w:r>
            <w:r w:rsidR="00815BD3">
              <w:rPr>
                <w:noProof/>
                <w:webHidden/>
              </w:rPr>
              <w:fldChar w:fldCharType="separate"/>
            </w:r>
            <w:r w:rsidR="00815BD3">
              <w:rPr>
                <w:noProof/>
                <w:webHidden/>
              </w:rPr>
              <w:t>5</w:t>
            </w:r>
            <w:r w:rsidR="00815BD3">
              <w:rPr>
                <w:noProof/>
                <w:webHidden/>
              </w:rPr>
              <w:fldChar w:fldCharType="end"/>
            </w:r>
          </w:hyperlink>
        </w:p>
        <w:p w14:paraId="58C64C11" w14:textId="77777777" w:rsidR="00815BD3" w:rsidRDefault="0092034C">
          <w:pPr>
            <w:pStyle w:val="TOC2"/>
            <w:tabs>
              <w:tab w:val="right" w:leader="dot" w:pos="10070"/>
            </w:tabs>
            <w:rPr>
              <w:rFonts w:eastAsiaTheme="minorEastAsia"/>
              <w:noProof/>
            </w:rPr>
          </w:pPr>
          <w:hyperlink w:anchor="_Toc45184695" w:history="1">
            <w:r w:rsidR="00815BD3" w:rsidRPr="003B6E80">
              <w:rPr>
                <w:rStyle w:val="Hyperlink"/>
                <w:noProof/>
              </w:rPr>
              <w:t>Zone 2</w:t>
            </w:r>
            <w:r w:rsidR="00815BD3">
              <w:rPr>
                <w:noProof/>
                <w:webHidden/>
              </w:rPr>
              <w:tab/>
            </w:r>
            <w:r w:rsidR="00815BD3">
              <w:rPr>
                <w:noProof/>
                <w:webHidden/>
              </w:rPr>
              <w:fldChar w:fldCharType="begin"/>
            </w:r>
            <w:r w:rsidR="00815BD3">
              <w:rPr>
                <w:noProof/>
                <w:webHidden/>
              </w:rPr>
              <w:instrText xml:space="preserve"> PAGEREF _Toc45184695 \h </w:instrText>
            </w:r>
            <w:r w:rsidR="00815BD3">
              <w:rPr>
                <w:noProof/>
                <w:webHidden/>
              </w:rPr>
            </w:r>
            <w:r w:rsidR="00815BD3">
              <w:rPr>
                <w:noProof/>
                <w:webHidden/>
              </w:rPr>
              <w:fldChar w:fldCharType="separate"/>
            </w:r>
            <w:r w:rsidR="00815BD3">
              <w:rPr>
                <w:noProof/>
                <w:webHidden/>
              </w:rPr>
              <w:t>5</w:t>
            </w:r>
            <w:r w:rsidR="00815BD3">
              <w:rPr>
                <w:noProof/>
                <w:webHidden/>
              </w:rPr>
              <w:fldChar w:fldCharType="end"/>
            </w:r>
          </w:hyperlink>
        </w:p>
        <w:p w14:paraId="4A60FDBF" w14:textId="77777777" w:rsidR="00815BD3" w:rsidRDefault="0092034C">
          <w:pPr>
            <w:pStyle w:val="TOC3"/>
            <w:tabs>
              <w:tab w:val="right" w:leader="dot" w:pos="10070"/>
            </w:tabs>
            <w:rPr>
              <w:rFonts w:eastAsiaTheme="minorEastAsia"/>
              <w:noProof/>
            </w:rPr>
          </w:pPr>
          <w:hyperlink w:anchor="_Toc45184696" w:history="1">
            <w:r w:rsidR="00815BD3" w:rsidRPr="003B6E80">
              <w:rPr>
                <w:rStyle w:val="Hyperlink"/>
                <w:noProof/>
              </w:rPr>
              <w:t>Master bathroom</w:t>
            </w:r>
            <w:r w:rsidR="00815BD3">
              <w:rPr>
                <w:noProof/>
                <w:webHidden/>
              </w:rPr>
              <w:tab/>
            </w:r>
            <w:r w:rsidR="00815BD3">
              <w:rPr>
                <w:noProof/>
                <w:webHidden/>
              </w:rPr>
              <w:fldChar w:fldCharType="begin"/>
            </w:r>
            <w:r w:rsidR="00815BD3">
              <w:rPr>
                <w:noProof/>
                <w:webHidden/>
              </w:rPr>
              <w:instrText xml:space="preserve"> PAGEREF _Toc45184696 \h </w:instrText>
            </w:r>
            <w:r w:rsidR="00815BD3">
              <w:rPr>
                <w:noProof/>
                <w:webHidden/>
              </w:rPr>
            </w:r>
            <w:r w:rsidR="00815BD3">
              <w:rPr>
                <w:noProof/>
                <w:webHidden/>
              </w:rPr>
              <w:fldChar w:fldCharType="separate"/>
            </w:r>
            <w:r w:rsidR="00815BD3">
              <w:rPr>
                <w:noProof/>
                <w:webHidden/>
              </w:rPr>
              <w:t>5</w:t>
            </w:r>
            <w:r w:rsidR="00815BD3">
              <w:rPr>
                <w:noProof/>
                <w:webHidden/>
              </w:rPr>
              <w:fldChar w:fldCharType="end"/>
            </w:r>
          </w:hyperlink>
        </w:p>
        <w:p w14:paraId="05F357F7" w14:textId="77777777" w:rsidR="00815BD3" w:rsidRDefault="0092034C">
          <w:pPr>
            <w:pStyle w:val="TOC3"/>
            <w:tabs>
              <w:tab w:val="right" w:leader="dot" w:pos="10070"/>
            </w:tabs>
            <w:rPr>
              <w:rFonts w:eastAsiaTheme="minorEastAsia"/>
              <w:noProof/>
            </w:rPr>
          </w:pPr>
          <w:hyperlink w:anchor="_Toc45184697" w:history="1">
            <w:r w:rsidR="00815BD3" w:rsidRPr="003B6E80">
              <w:rPr>
                <w:rStyle w:val="Hyperlink"/>
                <w:noProof/>
              </w:rPr>
              <w:t>Master closet</w:t>
            </w:r>
            <w:r w:rsidR="00815BD3">
              <w:rPr>
                <w:noProof/>
                <w:webHidden/>
              </w:rPr>
              <w:tab/>
            </w:r>
            <w:r w:rsidR="00815BD3">
              <w:rPr>
                <w:noProof/>
                <w:webHidden/>
              </w:rPr>
              <w:fldChar w:fldCharType="begin"/>
            </w:r>
            <w:r w:rsidR="00815BD3">
              <w:rPr>
                <w:noProof/>
                <w:webHidden/>
              </w:rPr>
              <w:instrText xml:space="preserve"> PAGEREF _Toc45184697 \h </w:instrText>
            </w:r>
            <w:r w:rsidR="00815BD3">
              <w:rPr>
                <w:noProof/>
                <w:webHidden/>
              </w:rPr>
            </w:r>
            <w:r w:rsidR="00815BD3">
              <w:rPr>
                <w:noProof/>
                <w:webHidden/>
              </w:rPr>
              <w:fldChar w:fldCharType="separate"/>
            </w:r>
            <w:r w:rsidR="00815BD3">
              <w:rPr>
                <w:noProof/>
                <w:webHidden/>
              </w:rPr>
              <w:t>5</w:t>
            </w:r>
            <w:r w:rsidR="00815BD3">
              <w:rPr>
                <w:noProof/>
                <w:webHidden/>
              </w:rPr>
              <w:fldChar w:fldCharType="end"/>
            </w:r>
          </w:hyperlink>
        </w:p>
        <w:p w14:paraId="63824E75" w14:textId="77777777" w:rsidR="00815BD3" w:rsidRDefault="0092034C">
          <w:pPr>
            <w:pStyle w:val="TOC3"/>
            <w:tabs>
              <w:tab w:val="right" w:leader="dot" w:pos="10070"/>
            </w:tabs>
            <w:rPr>
              <w:rFonts w:eastAsiaTheme="minorEastAsia"/>
              <w:noProof/>
            </w:rPr>
          </w:pPr>
          <w:hyperlink w:anchor="_Toc45184698" w:history="1">
            <w:r w:rsidR="00815BD3" w:rsidRPr="003B6E80">
              <w:rPr>
                <w:rStyle w:val="Hyperlink"/>
                <w:noProof/>
              </w:rPr>
              <w:t>Laundry</w:t>
            </w:r>
            <w:r w:rsidR="00815BD3">
              <w:rPr>
                <w:noProof/>
                <w:webHidden/>
              </w:rPr>
              <w:tab/>
            </w:r>
            <w:r w:rsidR="00815BD3">
              <w:rPr>
                <w:noProof/>
                <w:webHidden/>
              </w:rPr>
              <w:fldChar w:fldCharType="begin"/>
            </w:r>
            <w:r w:rsidR="00815BD3">
              <w:rPr>
                <w:noProof/>
                <w:webHidden/>
              </w:rPr>
              <w:instrText xml:space="preserve"> PAGEREF _Toc45184698 \h </w:instrText>
            </w:r>
            <w:r w:rsidR="00815BD3">
              <w:rPr>
                <w:noProof/>
                <w:webHidden/>
              </w:rPr>
            </w:r>
            <w:r w:rsidR="00815BD3">
              <w:rPr>
                <w:noProof/>
                <w:webHidden/>
              </w:rPr>
              <w:fldChar w:fldCharType="separate"/>
            </w:r>
            <w:r w:rsidR="00815BD3">
              <w:rPr>
                <w:noProof/>
                <w:webHidden/>
              </w:rPr>
              <w:t>5</w:t>
            </w:r>
            <w:r w:rsidR="00815BD3">
              <w:rPr>
                <w:noProof/>
                <w:webHidden/>
              </w:rPr>
              <w:fldChar w:fldCharType="end"/>
            </w:r>
          </w:hyperlink>
        </w:p>
        <w:p w14:paraId="1908D365" w14:textId="77777777" w:rsidR="00815BD3" w:rsidRDefault="0092034C">
          <w:pPr>
            <w:pStyle w:val="TOC3"/>
            <w:tabs>
              <w:tab w:val="right" w:leader="dot" w:pos="10070"/>
            </w:tabs>
            <w:rPr>
              <w:rFonts w:eastAsiaTheme="minorEastAsia"/>
              <w:noProof/>
            </w:rPr>
          </w:pPr>
          <w:hyperlink w:anchor="_Toc45184699" w:history="1">
            <w:r w:rsidR="00815BD3" w:rsidRPr="003B6E80">
              <w:rPr>
                <w:rStyle w:val="Hyperlink"/>
                <w:noProof/>
              </w:rPr>
              <w:t>Reading area</w:t>
            </w:r>
            <w:r w:rsidR="00815BD3">
              <w:rPr>
                <w:noProof/>
                <w:webHidden/>
              </w:rPr>
              <w:tab/>
            </w:r>
            <w:r w:rsidR="00815BD3">
              <w:rPr>
                <w:noProof/>
                <w:webHidden/>
              </w:rPr>
              <w:fldChar w:fldCharType="begin"/>
            </w:r>
            <w:r w:rsidR="00815BD3">
              <w:rPr>
                <w:noProof/>
                <w:webHidden/>
              </w:rPr>
              <w:instrText xml:space="preserve"> PAGEREF _Toc45184699 \h </w:instrText>
            </w:r>
            <w:r w:rsidR="00815BD3">
              <w:rPr>
                <w:noProof/>
                <w:webHidden/>
              </w:rPr>
            </w:r>
            <w:r w:rsidR="00815BD3">
              <w:rPr>
                <w:noProof/>
                <w:webHidden/>
              </w:rPr>
              <w:fldChar w:fldCharType="separate"/>
            </w:r>
            <w:r w:rsidR="00815BD3">
              <w:rPr>
                <w:noProof/>
                <w:webHidden/>
              </w:rPr>
              <w:t>5</w:t>
            </w:r>
            <w:r w:rsidR="00815BD3">
              <w:rPr>
                <w:noProof/>
                <w:webHidden/>
              </w:rPr>
              <w:fldChar w:fldCharType="end"/>
            </w:r>
          </w:hyperlink>
        </w:p>
        <w:p w14:paraId="02A28AF5" w14:textId="77777777" w:rsidR="00815BD3" w:rsidRDefault="0092034C">
          <w:pPr>
            <w:pStyle w:val="TOC3"/>
            <w:tabs>
              <w:tab w:val="right" w:leader="dot" w:pos="10070"/>
            </w:tabs>
            <w:rPr>
              <w:rFonts w:eastAsiaTheme="minorEastAsia"/>
              <w:noProof/>
            </w:rPr>
          </w:pPr>
          <w:hyperlink w:anchor="_Toc45184700" w:history="1">
            <w:r w:rsidR="00815BD3" w:rsidRPr="003B6E80">
              <w:rPr>
                <w:rStyle w:val="Hyperlink"/>
                <w:noProof/>
              </w:rPr>
              <w:t>Fitness room</w:t>
            </w:r>
            <w:r w:rsidR="00815BD3">
              <w:rPr>
                <w:noProof/>
                <w:webHidden/>
              </w:rPr>
              <w:tab/>
            </w:r>
            <w:r w:rsidR="00815BD3">
              <w:rPr>
                <w:noProof/>
                <w:webHidden/>
              </w:rPr>
              <w:fldChar w:fldCharType="begin"/>
            </w:r>
            <w:r w:rsidR="00815BD3">
              <w:rPr>
                <w:noProof/>
                <w:webHidden/>
              </w:rPr>
              <w:instrText xml:space="preserve"> PAGEREF _Toc45184700 \h </w:instrText>
            </w:r>
            <w:r w:rsidR="00815BD3">
              <w:rPr>
                <w:noProof/>
                <w:webHidden/>
              </w:rPr>
            </w:r>
            <w:r w:rsidR="00815BD3">
              <w:rPr>
                <w:noProof/>
                <w:webHidden/>
              </w:rPr>
              <w:fldChar w:fldCharType="separate"/>
            </w:r>
            <w:r w:rsidR="00815BD3">
              <w:rPr>
                <w:noProof/>
                <w:webHidden/>
              </w:rPr>
              <w:t>6</w:t>
            </w:r>
            <w:r w:rsidR="00815BD3">
              <w:rPr>
                <w:noProof/>
                <w:webHidden/>
              </w:rPr>
              <w:fldChar w:fldCharType="end"/>
            </w:r>
          </w:hyperlink>
        </w:p>
        <w:p w14:paraId="30B99480" w14:textId="77777777" w:rsidR="00815BD3" w:rsidRDefault="0092034C">
          <w:pPr>
            <w:pStyle w:val="TOC2"/>
            <w:tabs>
              <w:tab w:val="right" w:leader="dot" w:pos="10070"/>
            </w:tabs>
            <w:rPr>
              <w:rFonts w:eastAsiaTheme="minorEastAsia"/>
              <w:noProof/>
            </w:rPr>
          </w:pPr>
          <w:hyperlink w:anchor="_Toc45184701" w:history="1">
            <w:r w:rsidR="00815BD3" w:rsidRPr="003B6E80">
              <w:rPr>
                <w:rStyle w:val="Hyperlink"/>
                <w:noProof/>
              </w:rPr>
              <w:t>Zone 3</w:t>
            </w:r>
            <w:r w:rsidR="00815BD3">
              <w:rPr>
                <w:noProof/>
                <w:webHidden/>
              </w:rPr>
              <w:tab/>
            </w:r>
            <w:r w:rsidR="00815BD3">
              <w:rPr>
                <w:noProof/>
                <w:webHidden/>
              </w:rPr>
              <w:fldChar w:fldCharType="begin"/>
            </w:r>
            <w:r w:rsidR="00815BD3">
              <w:rPr>
                <w:noProof/>
                <w:webHidden/>
              </w:rPr>
              <w:instrText xml:space="preserve"> PAGEREF _Toc45184701 \h </w:instrText>
            </w:r>
            <w:r w:rsidR="00815BD3">
              <w:rPr>
                <w:noProof/>
                <w:webHidden/>
              </w:rPr>
            </w:r>
            <w:r w:rsidR="00815BD3">
              <w:rPr>
                <w:noProof/>
                <w:webHidden/>
              </w:rPr>
              <w:fldChar w:fldCharType="separate"/>
            </w:r>
            <w:r w:rsidR="00815BD3">
              <w:rPr>
                <w:noProof/>
                <w:webHidden/>
              </w:rPr>
              <w:t>6</w:t>
            </w:r>
            <w:r w:rsidR="00815BD3">
              <w:rPr>
                <w:noProof/>
                <w:webHidden/>
              </w:rPr>
              <w:fldChar w:fldCharType="end"/>
            </w:r>
          </w:hyperlink>
        </w:p>
        <w:p w14:paraId="5A82AE85" w14:textId="77777777" w:rsidR="00815BD3" w:rsidRDefault="0092034C">
          <w:pPr>
            <w:pStyle w:val="TOC3"/>
            <w:tabs>
              <w:tab w:val="right" w:leader="dot" w:pos="10070"/>
            </w:tabs>
            <w:rPr>
              <w:rFonts w:eastAsiaTheme="minorEastAsia"/>
              <w:noProof/>
            </w:rPr>
          </w:pPr>
          <w:hyperlink w:anchor="_Toc45184702" w:history="1">
            <w:r w:rsidR="00815BD3" w:rsidRPr="003B6E80">
              <w:rPr>
                <w:rStyle w:val="Hyperlink"/>
                <w:noProof/>
              </w:rPr>
              <w:t>Guest Suite</w:t>
            </w:r>
            <w:r w:rsidR="00815BD3">
              <w:rPr>
                <w:noProof/>
                <w:webHidden/>
              </w:rPr>
              <w:tab/>
            </w:r>
            <w:r w:rsidR="00815BD3">
              <w:rPr>
                <w:noProof/>
                <w:webHidden/>
              </w:rPr>
              <w:fldChar w:fldCharType="begin"/>
            </w:r>
            <w:r w:rsidR="00815BD3">
              <w:rPr>
                <w:noProof/>
                <w:webHidden/>
              </w:rPr>
              <w:instrText xml:space="preserve"> PAGEREF _Toc45184702 \h </w:instrText>
            </w:r>
            <w:r w:rsidR="00815BD3">
              <w:rPr>
                <w:noProof/>
                <w:webHidden/>
              </w:rPr>
            </w:r>
            <w:r w:rsidR="00815BD3">
              <w:rPr>
                <w:noProof/>
                <w:webHidden/>
              </w:rPr>
              <w:fldChar w:fldCharType="separate"/>
            </w:r>
            <w:r w:rsidR="00815BD3">
              <w:rPr>
                <w:noProof/>
                <w:webHidden/>
              </w:rPr>
              <w:t>6</w:t>
            </w:r>
            <w:r w:rsidR="00815BD3">
              <w:rPr>
                <w:noProof/>
                <w:webHidden/>
              </w:rPr>
              <w:fldChar w:fldCharType="end"/>
            </w:r>
          </w:hyperlink>
        </w:p>
        <w:p w14:paraId="626E01C0" w14:textId="77777777" w:rsidR="00815BD3" w:rsidRDefault="0092034C">
          <w:pPr>
            <w:pStyle w:val="TOC3"/>
            <w:tabs>
              <w:tab w:val="right" w:leader="dot" w:pos="10070"/>
            </w:tabs>
            <w:rPr>
              <w:rFonts w:eastAsiaTheme="minorEastAsia"/>
              <w:noProof/>
            </w:rPr>
          </w:pPr>
          <w:hyperlink w:anchor="_Toc45184703" w:history="1">
            <w:r w:rsidR="00815BD3" w:rsidRPr="003B6E80">
              <w:rPr>
                <w:rStyle w:val="Hyperlink"/>
                <w:noProof/>
              </w:rPr>
              <w:t>Bedroom and media rooms</w:t>
            </w:r>
            <w:r w:rsidR="00815BD3">
              <w:rPr>
                <w:noProof/>
                <w:webHidden/>
              </w:rPr>
              <w:tab/>
            </w:r>
            <w:r w:rsidR="00815BD3">
              <w:rPr>
                <w:noProof/>
                <w:webHidden/>
              </w:rPr>
              <w:fldChar w:fldCharType="begin"/>
            </w:r>
            <w:r w:rsidR="00815BD3">
              <w:rPr>
                <w:noProof/>
                <w:webHidden/>
              </w:rPr>
              <w:instrText xml:space="preserve"> PAGEREF _Toc45184703 \h </w:instrText>
            </w:r>
            <w:r w:rsidR="00815BD3">
              <w:rPr>
                <w:noProof/>
                <w:webHidden/>
              </w:rPr>
            </w:r>
            <w:r w:rsidR="00815BD3">
              <w:rPr>
                <w:noProof/>
                <w:webHidden/>
              </w:rPr>
              <w:fldChar w:fldCharType="separate"/>
            </w:r>
            <w:r w:rsidR="00815BD3">
              <w:rPr>
                <w:noProof/>
                <w:webHidden/>
              </w:rPr>
              <w:t>6</w:t>
            </w:r>
            <w:r w:rsidR="00815BD3">
              <w:rPr>
                <w:noProof/>
                <w:webHidden/>
              </w:rPr>
              <w:fldChar w:fldCharType="end"/>
            </w:r>
          </w:hyperlink>
        </w:p>
        <w:p w14:paraId="31460FFF" w14:textId="77777777" w:rsidR="00815BD3" w:rsidRDefault="0092034C">
          <w:pPr>
            <w:pStyle w:val="TOC2"/>
            <w:tabs>
              <w:tab w:val="right" w:leader="dot" w:pos="10070"/>
            </w:tabs>
            <w:rPr>
              <w:rFonts w:eastAsiaTheme="minorEastAsia"/>
              <w:noProof/>
            </w:rPr>
          </w:pPr>
          <w:hyperlink w:anchor="_Toc45184704" w:history="1">
            <w:r w:rsidR="00815BD3" w:rsidRPr="003B6E80">
              <w:rPr>
                <w:rStyle w:val="Hyperlink"/>
                <w:noProof/>
              </w:rPr>
              <w:t>Zone 4</w:t>
            </w:r>
            <w:r w:rsidR="00815BD3">
              <w:rPr>
                <w:noProof/>
                <w:webHidden/>
              </w:rPr>
              <w:tab/>
            </w:r>
            <w:r w:rsidR="00815BD3">
              <w:rPr>
                <w:noProof/>
                <w:webHidden/>
              </w:rPr>
              <w:fldChar w:fldCharType="begin"/>
            </w:r>
            <w:r w:rsidR="00815BD3">
              <w:rPr>
                <w:noProof/>
                <w:webHidden/>
              </w:rPr>
              <w:instrText xml:space="preserve"> PAGEREF _Toc45184704 \h </w:instrText>
            </w:r>
            <w:r w:rsidR="00815BD3">
              <w:rPr>
                <w:noProof/>
                <w:webHidden/>
              </w:rPr>
            </w:r>
            <w:r w:rsidR="00815BD3">
              <w:rPr>
                <w:noProof/>
                <w:webHidden/>
              </w:rPr>
              <w:fldChar w:fldCharType="separate"/>
            </w:r>
            <w:r w:rsidR="00815BD3">
              <w:rPr>
                <w:noProof/>
                <w:webHidden/>
              </w:rPr>
              <w:t>6</w:t>
            </w:r>
            <w:r w:rsidR="00815BD3">
              <w:rPr>
                <w:noProof/>
                <w:webHidden/>
              </w:rPr>
              <w:fldChar w:fldCharType="end"/>
            </w:r>
          </w:hyperlink>
        </w:p>
        <w:p w14:paraId="67E07D08" w14:textId="77777777" w:rsidR="00815BD3" w:rsidRDefault="0092034C">
          <w:pPr>
            <w:pStyle w:val="TOC3"/>
            <w:tabs>
              <w:tab w:val="right" w:leader="dot" w:pos="10070"/>
            </w:tabs>
            <w:rPr>
              <w:rFonts w:eastAsiaTheme="minorEastAsia"/>
              <w:noProof/>
            </w:rPr>
          </w:pPr>
          <w:hyperlink w:anchor="_Toc45184705" w:history="1">
            <w:r w:rsidR="00815BD3" w:rsidRPr="003B6E80">
              <w:rPr>
                <w:rStyle w:val="Hyperlink"/>
                <w:noProof/>
              </w:rPr>
              <w:t>Garage</w:t>
            </w:r>
            <w:r w:rsidR="00815BD3">
              <w:rPr>
                <w:noProof/>
                <w:webHidden/>
              </w:rPr>
              <w:tab/>
            </w:r>
            <w:r w:rsidR="00815BD3">
              <w:rPr>
                <w:noProof/>
                <w:webHidden/>
              </w:rPr>
              <w:fldChar w:fldCharType="begin"/>
            </w:r>
            <w:r w:rsidR="00815BD3">
              <w:rPr>
                <w:noProof/>
                <w:webHidden/>
              </w:rPr>
              <w:instrText xml:space="preserve"> PAGEREF _Toc45184705 \h </w:instrText>
            </w:r>
            <w:r w:rsidR="00815BD3">
              <w:rPr>
                <w:noProof/>
                <w:webHidden/>
              </w:rPr>
            </w:r>
            <w:r w:rsidR="00815BD3">
              <w:rPr>
                <w:noProof/>
                <w:webHidden/>
              </w:rPr>
              <w:fldChar w:fldCharType="separate"/>
            </w:r>
            <w:r w:rsidR="00815BD3">
              <w:rPr>
                <w:noProof/>
                <w:webHidden/>
              </w:rPr>
              <w:t>6</w:t>
            </w:r>
            <w:r w:rsidR="00815BD3">
              <w:rPr>
                <w:noProof/>
                <w:webHidden/>
              </w:rPr>
              <w:fldChar w:fldCharType="end"/>
            </w:r>
          </w:hyperlink>
        </w:p>
        <w:p w14:paraId="2A297C1E" w14:textId="77777777" w:rsidR="00815BD3" w:rsidRDefault="0092034C">
          <w:pPr>
            <w:pStyle w:val="TOC2"/>
            <w:tabs>
              <w:tab w:val="right" w:leader="dot" w:pos="10070"/>
            </w:tabs>
            <w:rPr>
              <w:rFonts w:eastAsiaTheme="minorEastAsia"/>
              <w:noProof/>
            </w:rPr>
          </w:pPr>
          <w:hyperlink w:anchor="_Toc45184706" w:history="1">
            <w:r w:rsidR="00815BD3" w:rsidRPr="003B6E80">
              <w:rPr>
                <w:rStyle w:val="Hyperlink"/>
                <w:noProof/>
              </w:rPr>
              <w:t>Zone 5</w:t>
            </w:r>
            <w:r w:rsidR="00815BD3">
              <w:rPr>
                <w:noProof/>
                <w:webHidden/>
              </w:rPr>
              <w:tab/>
            </w:r>
            <w:r w:rsidR="00815BD3">
              <w:rPr>
                <w:noProof/>
                <w:webHidden/>
              </w:rPr>
              <w:fldChar w:fldCharType="begin"/>
            </w:r>
            <w:r w:rsidR="00815BD3">
              <w:rPr>
                <w:noProof/>
                <w:webHidden/>
              </w:rPr>
              <w:instrText xml:space="preserve"> PAGEREF _Toc45184706 \h </w:instrText>
            </w:r>
            <w:r w:rsidR="00815BD3">
              <w:rPr>
                <w:noProof/>
                <w:webHidden/>
              </w:rPr>
            </w:r>
            <w:r w:rsidR="00815BD3">
              <w:rPr>
                <w:noProof/>
                <w:webHidden/>
              </w:rPr>
              <w:fldChar w:fldCharType="separate"/>
            </w:r>
            <w:r w:rsidR="00815BD3">
              <w:rPr>
                <w:noProof/>
                <w:webHidden/>
              </w:rPr>
              <w:t>6</w:t>
            </w:r>
            <w:r w:rsidR="00815BD3">
              <w:rPr>
                <w:noProof/>
                <w:webHidden/>
              </w:rPr>
              <w:fldChar w:fldCharType="end"/>
            </w:r>
          </w:hyperlink>
        </w:p>
        <w:p w14:paraId="148B4712" w14:textId="77777777" w:rsidR="00815BD3" w:rsidRDefault="0092034C">
          <w:pPr>
            <w:pStyle w:val="TOC3"/>
            <w:tabs>
              <w:tab w:val="right" w:leader="dot" w:pos="10070"/>
            </w:tabs>
            <w:rPr>
              <w:rFonts w:eastAsiaTheme="minorEastAsia"/>
              <w:noProof/>
            </w:rPr>
          </w:pPr>
          <w:hyperlink w:anchor="_Toc45184707" w:history="1">
            <w:r w:rsidR="00815BD3" w:rsidRPr="003B6E80">
              <w:rPr>
                <w:rStyle w:val="Hyperlink"/>
                <w:noProof/>
              </w:rPr>
              <w:t>Mechanical Room</w:t>
            </w:r>
            <w:r w:rsidR="00815BD3">
              <w:rPr>
                <w:noProof/>
                <w:webHidden/>
              </w:rPr>
              <w:tab/>
            </w:r>
            <w:r w:rsidR="00815BD3">
              <w:rPr>
                <w:noProof/>
                <w:webHidden/>
              </w:rPr>
              <w:fldChar w:fldCharType="begin"/>
            </w:r>
            <w:r w:rsidR="00815BD3">
              <w:rPr>
                <w:noProof/>
                <w:webHidden/>
              </w:rPr>
              <w:instrText xml:space="preserve"> PAGEREF _Toc45184707 \h </w:instrText>
            </w:r>
            <w:r w:rsidR="00815BD3">
              <w:rPr>
                <w:noProof/>
                <w:webHidden/>
              </w:rPr>
            </w:r>
            <w:r w:rsidR="00815BD3">
              <w:rPr>
                <w:noProof/>
                <w:webHidden/>
              </w:rPr>
              <w:fldChar w:fldCharType="separate"/>
            </w:r>
            <w:r w:rsidR="00815BD3">
              <w:rPr>
                <w:noProof/>
                <w:webHidden/>
              </w:rPr>
              <w:t>6</w:t>
            </w:r>
            <w:r w:rsidR="00815BD3">
              <w:rPr>
                <w:noProof/>
                <w:webHidden/>
              </w:rPr>
              <w:fldChar w:fldCharType="end"/>
            </w:r>
          </w:hyperlink>
        </w:p>
        <w:p w14:paraId="3E322B8C" w14:textId="77777777" w:rsidR="00815BD3" w:rsidRDefault="0092034C">
          <w:pPr>
            <w:pStyle w:val="TOC1"/>
            <w:tabs>
              <w:tab w:val="right" w:leader="dot" w:pos="10070"/>
            </w:tabs>
            <w:rPr>
              <w:rFonts w:eastAsiaTheme="minorEastAsia"/>
              <w:noProof/>
            </w:rPr>
          </w:pPr>
          <w:hyperlink w:anchor="_Toc45184708" w:history="1">
            <w:r w:rsidR="00815BD3" w:rsidRPr="003B6E80">
              <w:rPr>
                <w:rStyle w:val="Hyperlink"/>
                <w:noProof/>
              </w:rPr>
              <w:t>BUILDING FEATURES</w:t>
            </w:r>
            <w:r w:rsidR="00815BD3">
              <w:rPr>
                <w:noProof/>
                <w:webHidden/>
              </w:rPr>
              <w:tab/>
            </w:r>
            <w:r w:rsidR="00815BD3">
              <w:rPr>
                <w:noProof/>
                <w:webHidden/>
              </w:rPr>
              <w:fldChar w:fldCharType="begin"/>
            </w:r>
            <w:r w:rsidR="00815BD3">
              <w:rPr>
                <w:noProof/>
                <w:webHidden/>
              </w:rPr>
              <w:instrText xml:space="preserve"> PAGEREF _Toc45184708 \h </w:instrText>
            </w:r>
            <w:r w:rsidR="00815BD3">
              <w:rPr>
                <w:noProof/>
                <w:webHidden/>
              </w:rPr>
            </w:r>
            <w:r w:rsidR="00815BD3">
              <w:rPr>
                <w:noProof/>
                <w:webHidden/>
              </w:rPr>
              <w:fldChar w:fldCharType="separate"/>
            </w:r>
            <w:r w:rsidR="00815BD3">
              <w:rPr>
                <w:noProof/>
                <w:webHidden/>
              </w:rPr>
              <w:t>7</w:t>
            </w:r>
            <w:r w:rsidR="00815BD3">
              <w:rPr>
                <w:noProof/>
                <w:webHidden/>
              </w:rPr>
              <w:fldChar w:fldCharType="end"/>
            </w:r>
          </w:hyperlink>
        </w:p>
        <w:p w14:paraId="25BD6191" w14:textId="77777777" w:rsidR="00815BD3" w:rsidRDefault="0092034C">
          <w:pPr>
            <w:pStyle w:val="TOC2"/>
            <w:tabs>
              <w:tab w:val="right" w:leader="dot" w:pos="10070"/>
            </w:tabs>
            <w:rPr>
              <w:rFonts w:eastAsiaTheme="minorEastAsia"/>
              <w:noProof/>
            </w:rPr>
          </w:pPr>
          <w:hyperlink w:anchor="_Toc45184709" w:history="1">
            <w:r w:rsidR="00815BD3" w:rsidRPr="003B6E80">
              <w:rPr>
                <w:rStyle w:val="Hyperlink"/>
                <w:noProof/>
              </w:rPr>
              <w:t>Roof</w:t>
            </w:r>
            <w:r w:rsidR="00815BD3">
              <w:rPr>
                <w:noProof/>
                <w:webHidden/>
              </w:rPr>
              <w:tab/>
            </w:r>
            <w:r w:rsidR="00815BD3">
              <w:rPr>
                <w:noProof/>
                <w:webHidden/>
              </w:rPr>
              <w:fldChar w:fldCharType="begin"/>
            </w:r>
            <w:r w:rsidR="00815BD3">
              <w:rPr>
                <w:noProof/>
                <w:webHidden/>
              </w:rPr>
              <w:instrText xml:space="preserve"> PAGEREF _Toc45184709 \h </w:instrText>
            </w:r>
            <w:r w:rsidR="00815BD3">
              <w:rPr>
                <w:noProof/>
                <w:webHidden/>
              </w:rPr>
            </w:r>
            <w:r w:rsidR="00815BD3">
              <w:rPr>
                <w:noProof/>
                <w:webHidden/>
              </w:rPr>
              <w:fldChar w:fldCharType="separate"/>
            </w:r>
            <w:r w:rsidR="00815BD3">
              <w:rPr>
                <w:noProof/>
                <w:webHidden/>
              </w:rPr>
              <w:t>7</w:t>
            </w:r>
            <w:r w:rsidR="00815BD3">
              <w:rPr>
                <w:noProof/>
                <w:webHidden/>
              </w:rPr>
              <w:fldChar w:fldCharType="end"/>
            </w:r>
          </w:hyperlink>
        </w:p>
        <w:p w14:paraId="6D54CAFE" w14:textId="77777777" w:rsidR="00815BD3" w:rsidRDefault="0092034C">
          <w:pPr>
            <w:pStyle w:val="TOC2"/>
            <w:tabs>
              <w:tab w:val="right" w:leader="dot" w:pos="10070"/>
            </w:tabs>
            <w:rPr>
              <w:rFonts w:eastAsiaTheme="minorEastAsia"/>
              <w:noProof/>
            </w:rPr>
          </w:pPr>
          <w:hyperlink w:anchor="_Toc45184710" w:history="1">
            <w:r w:rsidR="00815BD3" w:rsidRPr="003B6E80">
              <w:rPr>
                <w:rStyle w:val="Hyperlink"/>
                <w:noProof/>
              </w:rPr>
              <w:t>Stucco</w:t>
            </w:r>
            <w:r w:rsidR="00815BD3">
              <w:rPr>
                <w:noProof/>
                <w:webHidden/>
              </w:rPr>
              <w:tab/>
            </w:r>
            <w:r w:rsidR="00815BD3">
              <w:rPr>
                <w:noProof/>
                <w:webHidden/>
              </w:rPr>
              <w:fldChar w:fldCharType="begin"/>
            </w:r>
            <w:r w:rsidR="00815BD3">
              <w:rPr>
                <w:noProof/>
                <w:webHidden/>
              </w:rPr>
              <w:instrText xml:space="preserve"> PAGEREF _Toc45184710 \h </w:instrText>
            </w:r>
            <w:r w:rsidR="00815BD3">
              <w:rPr>
                <w:noProof/>
                <w:webHidden/>
              </w:rPr>
            </w:r>
            <w:r w:rsidR="00815BD3">
              <w:rPr>
                <w:noProof/>
                <w:webHidden/>
              </w:rPr>
              <w:fldChar w:fldCharType="separate"/>
            </w:r>
            <w:r w:rsidR="00815BD3">
              <w:rPr>
                <w:noProof/>
                <w:webHidden/>
              </w:rPr>
              <w:t>7</w:t>
            </w:r>
            <w:r w:rsidR="00815BD3">
              <w:rPr>
                <w:noProof/>
                <w:webHidden/>
              </w:rPr>
              <w:fldChar w:fldCharType="end"/>
            </w:r>
          </w:hyperlink>
        </w:p>
        <w:p w14:paraId="68FC71E0" w14:textId="77777777" w:rsidR="00815BD3" w:rsidRDefault="0092034C">
          <w:pPr>
            <w:pStyle w:val="TOC2"/>
            <w:tabs>
              <w:tab w:val="right" w:leader="dot" w:pos="10070"/>
            </w:tabs>
            <w:rPr>
              <w:rFonts w:eastAsiaTheme="minorEastAsia"/>
              <w:noProof/>
            </w:rPr>
          </w:pPr>
          <w:hyperlink w:anchor="_Toc45184711" w:history="1">
            <w:r w:rsidR="00815BD3" w:rsidRPr="003B6E80">
              <w:rPr>
                <w:rStyle w:val="Hyperlink"/>
                <w:noProof/>
              </w:rPr>
              <w:t>Icynene Insulation</w:t>
            </w:r>
            <w:r w:rsidR="00815BD3">
              <w:rPr>
                <w:noProof/>
                <w:webHidden/>
              </w:rPr>
              <w:tab/>
            </w:r>
            <w:r w:rsidR="00815BD3">
              <w:rPr>
                <w:noProof/>
                <w:webHidden/>
              </w:rPr>
              <w:fldChar w:fldCharType="begin"/>
            </w:r>
            <w:r w:rsidR="00815BD3">
              <w:rPr>
                <w:noProof/>
                <w:webHidden/>
              </w:rPr>
              <w:instrText xml:space="preserve"> PAGEREF _Toc45184711 \h </w:instrText>
            </w:r>
            <w:r w:rsidR="00815BD3">
              <w:rPr>
                <w:noProof/>
                <w:webHidden/>
              </w:rPr>
            </w:r>
            <w:r w:rsidR="00815BD3">
              <w:rPr>
                <w:noProof/>
                <w:webHidden/>
              </w:rPr>
              <w:fldChar w:fldCharType="separate"/>
            </w:r>
            <w:r w:rsidR="00815BD3">
              <w:rPr>
                <w:noProof/>
                <w:webHidden/>
              </w:rPr>
              <w:t>7</w:t>
            </w:r>
            <w:r w:rsidR="00815BD3">
              <w:rPr>
                <w:noProof/>
                <w:webHidden/>
              </w:rPr>
              <w:fldChar w:fldCharType="end"/>
            </w:r>
          </w:hyperlink>
        </w:p>
        <w:p w14:paraId="37A9851A" w14:textId="77777777" w:rsidR="00815BD3" w:rsidRDefault="0092034C">
          <w:pPr>
            <w:pStyle w:val="TOC1"/>
            <w:tabs>
              <w:tab w:val="right" w:leader="dot" w:pos="10070"/>
            </w:tabs>
            <w:rPr>
              <w:rFonts w:eastAsiaTheme="minorEastAsia"/>
              <w:noProof/>
            </w:rPr>
          </w:pPr>
          <w:hyperlink w:anchor="_Toc45184712" w:history="1">
            <w:r w:rsidR="00815BD3" w:rsidRPr="003B6E80">
              <w:rPr>
                <w:rStyle w:val="Hyperlink"/>
                <w:noProof/>
              </w:rPr>
              <w:t>COMMUNICATIONS</w:t>
            </w:r>
            <w:r w:rsidR="00815BD3">
              <w:rPr>
                <w:noProof/>
                <w:webHidden/>
              </w:rPr>
              <w:tab/>
            </w:r>
            <w:r w:rsidR="00815BD3">
              <w:rPr>
                <w:noProof/>
                <w:webHidden/>
              </w:rPr>
              <w:fldChar w:fldCharType="begin"/>
            </w:r>
            <w:r w:rsidR="00815BD3">
              <w:rPr>
                <w:noProof/>
                <w:webHidden/>
              </w:rPr>
              <w:instrText xml:space="preserve"> PAGEREF _Toc45184712 \h </w:instrText>
            </w:r>
            <w:r w:rsidR="00815BD3">
              <w:rPr>
                <w:noProof/>
                <w:webHidden/>
              </w:rPr>
            </w:r>
            <w:r w:rsidR="00815BD3">
              <w:rPr>
                <w:noProof/>
                <w:webHidden/>
              </w:rPr>
              <w:fldChar w:fldCharType="separate"/>
            </w:r>
            <w:r w:rsidR="00815BD3">
              <w:rPr>
                <w:noProof/>
                <w:webHidden/>
              </w:rPr>
              <w:t>7</w:t>
            </w:r>
            <w:r w:rsidR="00815BD3">
              <w:rPr>
                <w:noProof/>
                <w:webHidden/>
              </w:rPr>
              <w:fldChar w:fldCharType="end"/>
            </w:r>
          </w:hyperlink>
        </w:p>
        <w:p w14:paraId="7D641168" w14:textId="77777777" w:rsidR="00815BD3" w:rsidRDefault="0092034C">
          <w:pPr>
            <w:pStyle w:val="TOC2"/>
            <w:tabs>
              <w:tab w:val="right" w:leader="dot" w:pos="10070"/>
            </w:tabs>
            <w:rPr>
              <w:rFonts w:eastAsiaTheme="minorEastAsia"/>
              <w:noProof/>
            </w:rPr>
          </w:pPr>
          <w:hyperlink w:anchor="_Toc45184713" w:history="1">
            <w:r w:rsidR="00815BD3" w:rsidRPr="003B6E80">
              <w:rPr>
                <w:rStyle w:val="Hyperlink"/>
                <w:noProof/>
              </w:rPr>
              <w:t>Internet</w:t>
            </w:r>
            <w:r w:rsidR="00815BD3">
              <w:rPr>
                <w:noProof/>
                <w:webHidden/>
              </w:rPr>
              <w:tab/>
            </w:r>
            <w:r w:rsidR="00815BD3">
              <w:rPr>
                <w:noProof/>
                <w:webHidden/>
              </w:rPr>
              <w:fldChar w:fldCharType="begin"/>
            </w:r>
            <w:r w:rsidR="00815BD3">
              <w:rPr>
                <w:noProof/>
                <w:webHidden/>
              </w:rPr>
              <w:instrText xml:space="preserve"> PAGEREF _Toc45184713 \h </w:instrText>
            </w:r>
            <w:r w:rsidR="00815BD3">
              <w:rPr>
                <w:noProof/>
                <w:webHidden/>
              </w:rPr>
            </w:r>
            <w:r w:rsidR="00815BD3">
              <w:rPr>
                <w:noProof/>
                <w:webHidden/>
              </w:rPr>
              <w:fldChar w:fldCharType="separate"/>
            </w:r>
            <w:r w:rsidR="00815BD3">
              <w:rPr>
                <w:noProof/>
                <w:webHidden/>
              </w:rPr>
              <w:t>7</w:t>
            </w:r>
            <w:r w:rsidR="00815BD3">
              <w:rPr>
                <w:noProof/>
                <w:webHidden/>
              </w:rPr>
              <w:fldChar w:fldCharType="end"/>
            </w:r>
          </w:hyperlink>
        </w:p>
        <w:p w14:paraId="02FCB041" w14:textId="77777777" w:rsidR="00815BD3" w:rsidRDefault="0092034C">
          <w:pPr>
            <w:pStyle w:val="TOC2"/>
            <w:tabs>
              <w:tab w:val="right" w:leader="dot" w:pos="10070"/>
            </w:tabs>
            <w:rPr>
              <w:rFonts w:eastAsiaTheme="minorEastAsia"/>
              <w:noProof/>
            </w:rPr>
          </w:pPr>
          <w:hyperlink w:anchor="_Toc45184714" w:history="1">
            <w:r w:rsidR="00815BD3" w:rsidRPr="003B6E80">
              <w:rPr>
                <w:rStyle w:val="Hyperlink"/>
                <w:noProof/>
              </w:rPr>
              <w:t>Cell Phone</w:t>
            </w:r>
            <w:r w:rsidR="00815BD3">
              <w:rPr>
                <w:noProof/>
                <w:webHidden/>
              </w:rPr>
              <w:tab/>
            </w:r>
            <w:r w:rsidR="00815BD3">
              <w:rPr>
                <w:noProof/>
                <w:webHidden/>
              </w:rPr>
              <w:fldChar w:fldCharType="begin"/>
            </w:r>
            <w:r w:rsidR="00815BD3">
              <w:rPr>
                <w:noProof/>
                <w:webHidden/>
              </w:rPr>
              <w:instrText xml:space="preserve"> PAGEREF _Toc45184714 \h </w:instrText>
            </w:r>
            <w:r w:rsidR="00815BD3">
              <w:rPr>
                <w:noProof/>
                <w:webHidden/>
              </w:rPr>
            </w:r>
            <w:r w:rsidR="00815BD3">
              <w:rPr>
                <w:noProof/>
                <w:webHidden/>
              </w:rPr>
              <w:fldChar w:fldCharType="separate"/>
            </w:r>
            <w:r w:rsidR="00815BD3">
              <w:rPr>
                <w:noProof/>
                <w:webHidden/>
              </w:rPr>
              <w:t>7</w:t>
            </w:r>
            <w:r w:rsidR="00815BD3">
              <w:rPr>
                <w:noProof/>
                <w:webHidden/>
              </w:rPr>
              <w:fldChar w:fldCharType="end"/>
            </w:r>
          </w:hyperlink>
        </w:p>
        <w:p w14:paraId="33026FA0" w14:textId="77777777" w:rsidR="00815BD3" w:rsidRDefault="0092034C">
          <w:pPr>
            <w:pStyle w:val="TOC1"/>
            <w:tabs>
              <w:tab w:val="right" w:leader="dot" w:pos="10070"/>
            </w:tabs>
            <w:rPr>
              <w:rFonts w:eastAsiaTheme="minorEastAsia"/>
              <w:noProof/>
            </w:rPr>
          </w:pPr>
          <w:hyperlink w:anchor="_Toc45184715" w:history="1">
            <w:r w:rsidR="00815BD3" w:rsidRPr="003B6E80">
              <w:rPr>
                <w:rStyle w:val="Hyperlink"/>
                <w:noProof/>
              </w:rPr>
              <w:t>EMERGENCY SERVICES</w:t>
            </w:r>
            <w:r w:rsidR="00815BD3">
              <w:rPr>
                <w:noProof/>
                <w:webHidden/>
              </w:rPr>
              <w:tab/>
            </w:r>
            <w:r w:rsidR="00815BD3">
              <w:rPr>
                <w:noProof/>
                <w:webHidden/>
              </w:rPr>
              <w:fldChar w:fldCharType="begin"/>
            </w:r>
            <w:r w:rsidR="00815BD3">
              <w:rPr>
                <w:noProof/>
                <w:webHidden/>
              </w:rPr>
              <w:instrText xml:space="preserve"> PAGEREF _Toc45184715 \h </w:instrText>
            </w:r>
            <w:r w:rsidR="00815BD3">
              <w:rPr>
                <w:noProof/>
                <w:webHidden/>
              </w:rPr>
            </w:r>
            <w:r w:rsidR="00815BD3">
              <w:rPr>
                <w:noProof/>
                <w:webHidden/>
              </w:rPr>
              <w:fldChar w:fldCharType="separate"/>
            </w:r>
            <w:r w:rsidR="00815BD3">
              <w:rPr>
                <w:noProof/>
                <w:webHidden/>
              </w:rPr>
              <w:t>7</w:t>
            </w:r>
            <w:r w:rsidR="00815BD3">
              <w:rPr>
                <w:noProof/>
                <w:webHidden/>
              </w:rPr>
              <w:fldChar w:fldCharType="end"/>
            </w:r>
          </w:hyperlink>
        </w:p>
        <w:p w14:paraId="7F8127F0" w14:textId="77777777" w:rsidR="00815BD3" w:rsidRDefault="0092034C">
          <w:pPr>
            <w:pStyle w:val="TOC2"/>
            <w:tabs>
              <w:tab w:val="right" w:leader="dot" w:pos="10070"/>
            </w:tabs>
            <w:rPr>
              <w:rFonts w:eastAsiaTheme="minorEastAsia"/>
              <w:noProof/>
            </w:rPr>
          </w:pPr>
          <w:hyperlink w:anchor="_Toc45184716" w:history="1">
            <w:r w:rsidR="00815BD3" w:rsidRPr="003B6E80">
              <w:rPr>
                <w:rStyle w:val="Hyperlink"/>
                <w:noProof/>
              </w:rPr>
              <w:t>Fire</w:t>
            </w:r>
            <w:r w:rsidR="00815BD3">
              <w:rPr>
                <w:noProof/>
                <w:webHidden/>
              </w:rPr>
              <w:tab/>
            </w:r>
            <w:r w:rsidR="00815BD3">
              <w:rPr>
                <w:noProof/>
                <w:webHidden/>
              </w:rPr>
              <w:fldChar w:fldCharType="begin"/>
            </w:r>
            <w:r w:rsidR="00815BD3">
              <w:rPr>
                <w:noProof/>
                <w:webHidden/>
              </w:rPr>
              <w:instrText xml:space="preserve"> PAGEREF _Toc45184716 \h </w:instrText>
            </w:r>
            <w:r w:rsidR="00815BD3">
              <w:rPr>
                <w:noProof/>
                <w:webHidden/>
              </w:rPr>
            </w:r>
            <w:r w:rsidR="00815BD3">
              <w:rPr>
                <w:noProof/>
                <w:webHidden/>
              </w:rPr>
              <w:fldChar w:fldCharType="separate"/>
            </w:r>
            <w:r w:rsidR="00815BD3">
              <w:rPr>
                <w:noProof/>
                <w:webHidden/>
              </w:rPr>
              <w:t>7</w:t>
            </w:r>
            <w:r w:rsidR="00815BD3">
              <w:rPr>
                <w:noProof/>
                <w:webHidden/>
              </w:rPr>
              <w:fldChar w:fldCharType="end"/>
            </w:r>
          </w:hyperlink>
        </w:p>
        <w:p w14:paraId="18E618BA" w14:textId="77777777" w:rsidR="00815BD3" w:rsidRDefault="0092034C">
          <w:pPr>
            <w:pStyle w:val="TOC2"/>
            <w:tabs>
              <w:tab w:val="right" w:leader="dot" w:pos="10070"/>
            </w:tabs>
            <w:rPr>
              <w:rFonts w:eastAsiaTheme="minorEastAsia"/>
              <w:noProof/>
            </w:rPr>
          </w:pPr>
          <w:hyperlink w:anchor="_Toc45184717" w:history="1">
            <w:r w:rsidR="00815BD3" w:rsidRPr="003B6E80">
              <w:rPr>
                <w:rStyle w:val="Hyperlink"/>
                <w:noProof/>
              </w:rPr>
              <w:t>Computer backup</w:t>
            </w:r>
            <w:r w:rsidR="00815BD3">
              <w:rPr>
                <w:noProof/>
                <w:webHidden/>
              </w:rPr>
              <w:tab/>
            </w:r>
            <w:r w:rsidR="00815BD3">
              <w:rPr>
                <w:noProof/>
                <w:webHidden/>
              </w:rPr>
              <w:fldChar w:fldCharType="begin"/>
            </w:r>
            <w:r w:rsidR="00815BD3">
              <w:rPr>
                <w:noProof/>
                <w:webHidden/>
              </w:rPr>
              <w:instrText xml:space="preserve"> PAGEREF _Toc45184717 \h </w:instrText>
            </w:r>
            <w:r w:rsidR="00815BD3">
              <w:rPr>
                <w:noProof/>
                <w:webHidden/>
              </w:rPr>
            </w:r>
            <w:r w:rsidR="00815BD3">
              <w:rPr>
                <w:noProof/>
                <w:webHidden/>
              </w:rPr>
              <w:fldChar w:fldCharType="separate"/>
            </w:r>
            <w:r w:rsidR="00815BD3">
              <w:rPr>
                <w:noProof/>
                <w:webHidden/>
              </w:rPr>
              <w:t>7</w:t>
            </w:r>
            <w:r w:rsidR="00815BD3">
              <w:rPr>
                <w:noProof/>
                <w:webHidden/>
              </w:rPr>
              <w:fldChar w:fldCharType="end"/>
            </w:r>
          </w:hyperlink>
        </w:p>
        <w:p w14:paraId="4E4F58D5" w14:textId="77777777" w:rsidR="00815BD3" w:rsidRDefault="0092034C">
          <w:pPr>
            <w:pStyle w:val="TOC2"/>
            <w:tabs>
              <w:tab w:val="right" w:leader="dot" w:pos="10070"/>
            </w:tabs>
            <w:rPr>
              <w:rFonts w:eastAsiaTheme="minorEastAsia"/>
              <w:noProof/>
            </w:rPr>
          </w:pPr>
          <w:hyperlink w:anchor="_Toc45184718" w:history="1">
            <w:r w:rsidR="00815BD3" w:rsidRPr="003B6E80">
              <w:rPr>
                <w:rStyle w:val="Hyperlink"/>
                <w:noProof/>
              </w:rPr>
              <w:t>Water Utility</w:t>
            </w:r>
            <w:r w:rsidR="00815BD3">
              <w:rPr>
                <w:noProof/>
                <w:webHidden/>
              </w:rPr>
              <w:tab/>
            </w:r>
            <w:r w:rsidR="00815BD3">
              <w:rPr>
                <w:noProof/>
                <w:webHidden/>
              </w:rPr>
              <w:fldChar w:fldCharType="begin"/>
            </w:r>
            <w:r w:rsidR="00815BD3">
              <w:rPr>
                <w:noProof/>
                <w:webHidden/>
              </w:rPr>
              <w:instrText xml:space="preserve"> PAGEREF _Toc45184718 \h </w:instrText>
            </w:r>
            <w:r w:rsidR="00815BD3">
              <w:rPr>
                <w:noProof/>
                <w:webHidden/>
              </w:rPr>
            </w:r>
            <w:r w:rsidR="00815BD3">
              <w:rPr>
                <w:noProof/>
                <w:webHidden/>
              </w:rPr>
              <w:fldChar w:fldCharType="separate"/>
            </w:r>
            <w:r w:rsidR="00815BD3">
              <w:rPr>
                <w:noProof/>
                <w:webHidden/>
              </w:rPr>
              <w:t>8</w:t>
            </w:r>
            <w:r w:rsidR="00815BD3">
              <w:rPr>
                <w:noProof/>
                <w:webHidden/>
              </w:rPr>
              <w:fldChar w:fldCharType="end"/>
            </w:r>
          </w:hyperlink>
        </w:p>
        <w:p w14:paraId="550FC53C" w14:textId="77777777" w:rsidR="00815BD3" w:rsidRDefault="0092034C">
          <w:pPr>
            <w:pStyle w:val="TOC3"/>
            <w:tabs>
              <w:tab w:val="right" w:leader="dot" w:pos="10070"/>
            </w:tabs>
            <w:rPr>
              <w:rFonts w:eastAsiaTheme="minorEastAsia"/>
              <w:noProof/>
            </w:rPr>
          </w:pPr>
          <w:hyperlink w:anchor="_Toc45184719" w:history="1">
            <w:r w:rsidR="00815BD3" w:rsidRPr="003B6E80">
              <w:rPr>
                <w:rStyle w:val="Hyperlink"/>
                <w:noProof/>
              </w:rPr>
              <w:t>Well</w:t>
            </w:r>
            <w:r w:rsidR="00815BD3">
              <w:rPr>
                <w:noProof/>
                <w:webHidden/>
              </w:rPr>
              <w:tab/>
            </w:r>
            <w:r w:rsidR="00815BD3">
              <w:rPr>
                <w:noProof/>
                <w:webHidden/>
              </w:rPr>
              <w:fldChar w:fldCharType="begin"/>
            </w:r>
            <w:r w:rsidR="00815BD3">
              <w:rPr>
                <w:noProof/>
                <w:webHidden/>
              </w:rPr>
              <w:instrText xml:space="preserve"> PAGEREF _Toc45184719 \h </w:instrText>
            </w:r>
            <w:r w:rsidR="00815BD3">
              <w:rPr>
                <w:noProof/>
                <w:webHidden/>
              </w:rPr>
            </w:r>
            <w:r w:rsidR="00815BD3">
              <w:rPr>
                <w:noProof/>
                <w:webHidden/>
              </w:rPr>
              <w:fldChar w:fldCharType="separate"/>
            </w:r>
            <w:r w:rsidR="00815BD3">
              <w:rPr>
                <w:noProof/>
                <w:webHidden/>
              </w:rPr>
              <w:t>8</w:t>
            </w:r>
            <w:r w:rsidR="00815BD3">
              <w:rPr>
                <w:noProof/>
                <w:webHidden/>
              </w:rPr>
              <w:fldChar w:fldCharType="end"/>
            </w:r>
          </w:hyperlink>
        </w:p>
        <w:p w14:paraId="590E712D" w14:textId="77777777" w:rsidR="00815BD3" w:rsidRDefault="0092034C">
          <w:pPr>
            <w:pStyle w:val="TOC3"/>
            <w:tabs>
              <w:tab w:val="right" w:leader="dot" w:pos="10070"/>
            </w:tabs>
            <w:rPr>
              <w:rFonts w:eastAsiaTheme="minorEastAsia"/>
              <w:noProof/>
            </w:rPr>
          </w:pPr>
          <w:hyperlink w:anchor="_Toc45184720" w:history="1">
            <w:r w:rsidR="00815BD3" w:rsidRPr="003B6E80">
              <w:rPr>
                <w:rStyle w:val="Hyperlink"/>
                <w:noProof/>
              </w:rPr>
              <w:t>Domestic Water Pressure Pump</w:t>
            </w:r>
            <w:r w:rsidR="00815BD3">
              <w:rPr>
                <w:noProof/>
                <w:webHidden/>
              </w:rPr>
              <w:tab/>
            </w:r>
            <w:r w:rsidR="00815BD3">
              <w:rPr>
                <w:noProof/>
                <w:webHidden/>
              </w:rPr>
              <w:fldChar w:fldCharType="begin"/>
            </w:r>
            <w:r w:rsidR="00815BD3">
              <w:rPr>
                <w:noProof/>
                <w:webHidden/>
              </w:rPr>
              <w:instrText xml:space="preserve"> PAGEREF _Toc45184720 \h </w:instrText>
            </w:r>
            <w:r w:rsidR="00815BD3">
              <w:rPr>
                <w:noProof/>
                <w:webHidden/>
              </w:rPr>
            </w:r>
            <w:r w:rsidR="00815BD3">
              <w:rPr>
                <w:noProof/>
                <w:webHidden/>
              </w:rPr>
              <w:fldChar w:fldCharType="separate"/>
            </w:r>
            <w:r w:rsidR="00815BD3">
              <w:rPr>
                <w:noProof/>
                <w:webHidden/>
              </w:rPr>
              <w:t>8</w:t>
            </w:r>
            <w:r w:rsidR="00815BD3">
              <w:rPr>
                <w:noProof/>
                <w:webHidden/>
              </w:rPr>
              <w:fldChar w:fldCharType="end"/>
            </w:r>
          </w:hyperlink>
        </w:p>
        <w:p w14:paraId="1A18B825" w14:textId="77777777" w:rsidR="00815BD3" w:rsidRDefault="0092034C">
          <w:pPr>
            <w:pStyle w:val="TOC3"/>
            <w:tabs>
              <w:tab w:val="right" w:leader="dot" w:pos="10070"/>
            </w:tabs>
            <w:rPr>
              <w:rFonts w:eastAsiaTheme="minorEastAsia"/>
              <w:noProof/>
            </w:rPr>
          </w:pPr>
          <w:hyperlink w:anchor="_Toc45184721" w:history="1">
            <w:r w:rsidR="00815BD3" w:rsidRPr="003B6E80">
              <w:rPr>
                <w:rStyle w:val="Hyperlink"/>
                <w:noProof/>
              </w:rPr>
              <w:t>Hot water</w:t>
            </w:r>
            <w:r w:rsidR="00815BD3">
              <w:rPr>
                <w:noProof/>
                <w:webHidden/>
              </w:rPr>
              <w:tab/>
            </w:r>
            <w:r w:rsidR="00815BD3">
              <w:rPr>
                <w:noProof/>
                <w:webHidden/>
              </w:rPr>
              <w:fldChar w:fldCharType="begin"/>
            </w:r>
            <w:r w:rsidR="00815BD3">
              <w:rPr>
                <w:noProof/>
                <w:webHidden/>
              </w:rPr>
              <w:instrText xml:space="preserve"> PAGEREF _Toc45184721 \h </w:instrText>
            </w:r>
            <w:r w:rsidR="00815BD3">
              <w:rPr>
                <w:noProof/>
                <w:webHidden/>
              </w:rPr>
            </w:r>
            <w:r w:rsidR="00815BD3">
              <w:rPr>
                <w:noProof/>
                <w:webHidden/>
              </w:rPr>
              <w:fldChar w:fldCharType="separate"/>
            </w:r>
            <w:r w:rsidR="00815BD3">
              <w:rPr>
                <w:noProof/>
                <w:webHidden/>
              </w:rPr>
              <w:t>8</w:t>
            </w:r>
            <w:r w:rsidR="00815BD3">
              <w:rPr>
                <w:noProof/>
                <w:webHidden/>
              </w:rPr>
              <w:fldChar w:fldCharType="end"/>
            </w:r>
          </w:hyperlink>
        </w:p>
        <w:p w14:paraId="415D3364" w14:textId="77777777" w:rsidR="00815BD3" w:rsidRDefault="0092034C">
          <w:pPr>
            <w:pStyle w:val="TOC1"/>
            <w:tabs>
              <w:tab w:val="right" w:leader="dot" w:pos="10070"/>
            </w:tabs>
            <w:rPr>
              <w:rFonts w:eastAsiaTheme="minorEastAsia"/>
              <w:noProof/>
            </w:rPr>
          </w:pPr>
          <w:hyperlink w:anchor="_Toc45184722" w:history="1">
            <w:r w:rsidR="00815BD3" w:rsidRPr="003B6E80">
              <w:rPr>
                <w:rStyle w:val="Hyperlink"/>
                <w:noProof/>
              </w:rPr>
              <w:t>RECREATION</w:t>
            </w:r>
            <w:r w:rsidR="00815BD3">
              <w:rPr>
                <w:noProof/>
                <w:webHidden/>
              </w:rPr>
              <w:tab/>
            </w:r>
            <w:r w:rsidR="00815BD3">
              <w:rPr>
                <w:noProof/>
                <w:webHidden/>
              </w:rPr>
              <w:fldChar w:fldCharType="begin"/>
            </w:r>
            <w:r w:rsidR="00815BD3">
              <w:rPr>
                <w:noProof/>
                <w:webHidden/>
              </w:rPr>
              <w:instrText xml:space="preserve"> PAGEREF _Toc45184722 \h </w:instrText>
            </w:r>
            <w:r w:rsidR="00815BD3">
              <w:rPr>
                <w:noProof/>
                <w:webHidden/>
              </w:rPr>
            </w:r>
            <w:r w:rsidR="00815BD3">
              <w:rPr>
                <w:noProof/>
                <w:webHidden/>
              </w:rPr>
              <w:fldChar w:fldCharType="separate"/>
            </w:r>
            <w:r w:rsidR="00815BD3">
              <w:rPr>
                <w:noProof/>
                <w:webHidden/>
              </w:rPr>
              <w:t>8</w:t>
            </w:r>
            <w:r w:rsidR="00815BD3">
              <w:rPr>
                <w:noProof/>
                <w:webHidden/>
              </w:rPr>
              <w:fldChar w:fldCharType="end"/>
            </w:r>
          </w:hyperlink>
        </w:p>
        <w:p w14:paraId="2F8955E7" w14:textId="77777777" w:rsidR="00815BD3" w:rsidRDefault="0092034C">
          <w:pPr>
            <w:pStyle w:val="TOC2"/>
            <w:tabs>
              <w:tab w:val="right" w:leader="dot" w:pos="10070"/>
            </w:tabs>
            <w:rPr>
              <w:rFonts w:eastAsiaTheme="minorEastAsia"/>
              <w:noProof/>
            </w:rPr>
          </w:pPr>
          <w:hyperlink w:anchor="_Toc45184723" w:history="1">
            <w:r w:rsidR="00815BD3" w:rsidRPr="003B6E80">
              <w:rPr>
                <w:rStyle w:val="Hyperlink"/>
                <w:noProof/>
              </w:rPr>
              <w:t>Fire Pit</w:t>
            </w:r>
            <w:r w:rsidR="00815BD3">
              <w:rPr>
                <w:noProof/>
                <w:webHidden/>
              </w:rPr>
              <w:tab/>
            </w:r>
            <w:r w:rsidR="00815BD3">
              <w:rPr>
                <w:noProof/>
                <w:webHidden/>
              </w:rPr>
              <w:fldChar w:fldCharType="begin"/>
            </w:r>
            <w:r w:rsidR="00815BD3">
              <w:rPr>
                <w:noProof/>
                <w:webHidden/>
              </w:rPr>
              <w:instrText xml:space="preserve"> PAGEREF _Toc45184723 \h </w:instrText>
            </w:r>
            <w:r w:rsidR="00815BD3">
              <w:rPr>
                <w:noProof/>
                <w:webHidden/>
              </w:rPr>
            </w:r>
            <w:r w:rsidR="00815BD3">
              <w:rPr>
                <w:noProof/>
                <w:webHidden/>
              </w:rPr>
              <w:fldChar w:fldCharType="separate"/>
            </w:r>
            <w:r w:rsidR="00815BD3">
              <w:rPr>
                <w:noProof/>
                <w:webHidden/>
              </w:rPr>
              <w:t>8</w:t>
            </w:r>
            <w:r w:rsidR="00815BD3">
              <w:rPr>
                <w:noProof/>
                <w:webHidden/>
              </w:rPr>
              <w:fldChar w:fldCharType="end"/>
            </w:r>
          </w:hyperlink>
        </w:p>
        <w:p w14:paraId="42B138D6" w14:textId="77777777" w:rsidR="00815BD3" w:rsidRDefault="0092034C">
          <w:pPr>
            <w:pStyle w:val="TOC2"/>
            <w:tabs>
              <w:tab w:val="right" w:leader="dot" w:pos="10070"/>
            </w:tabs>
            <w:rPr>
              <w:rFonts w:eastAsiaTheme="minorEastAsia"/>
              <w:noProof/>
            </w:rPr>
          </w:pPr>
          <w:hyperlink w:anchor="_Toc45184724" w:history="1">
            <w:r w:rsidR="00815BD3" w:rsidRPr="003B6E80">
              <w:rPr>
                <w:rStyle w:val="Hyperlink"/>
                <w:noProof/>
              </w:rPr>
              <w:t>Bocce Ball</w:t>
            </w:r>
            <w:r w:rsidR="00815BD3">
              <w:rPr>
                <w:noProof/>
                <w:webHidden/>
              </w:rPr>
              <w:tab/>
            </w:r>
            <w:r w:rsidR="00815BD3">
              <w:rPr>
                <w:noProof/>
                <w:webHidden/>
              </w:rPr>
              <w:fldChar w:fldCharType="begin"/>
            </w:r>
            <w:r w:rsidR="00815BD3">
              <w:rPr>
                <w:noProof/>
                <w:webHidden/>
              </w:rPr>
              <w:instrText xml:space="preserve"> PAGEREF _Toc45184724 \h </w:instrText>
            </w:r>
            <w:r w:rsidR="00815BD3">
              <w:rPr>
                <w:noProof/>
                <w:webHidden/>
              </w:rPr>
            </w:r>
            <w:r w:rsidR="00815BD3">
              <w:rPr>
                <w:noProof/>
                <w:webHidden/>
              </w:rPr>
              <w:fldChar w:fldCharType="separate"/>
            </w:r>
            <w:r w:rsidR="00815BD3">
              <w:rPr>
                <w:noProof/>
                <w:webHidden/>
              </w:rPr>
              <w:t>8</w:t>
            </w:r>
            <w:r w:rsidR="00815BD3">
              <w:rPr>
                <w:noProof/>
                <w:webHidden/>
              </w:rPr>
              <w:fldChar w:fldCharType="end"/>
            </w:r>
          </w:hyperlink>
        </w:p>
        <w:p w14:paraId="45D0782C" w14:textId="0E1D0A73" w:rsidR="00EE35AB" w:rsidRDefault="00EE35AB">
          <w:r>
            <w:rPr>
              <w:b/>
              <w:bCs/>
              <w:noProof/>
            </w:rPr>
            <w:fldChar w:fldCharType="end"/>
          </w:r>
        </w:p>
      </w:sdtContent>
    </w:sdt>
    <w:p w14:paraId="4FCCE424" w14:textId="23ED0F9B" w:rsidR="00EE35AB" w:rsidRDefault="00670AEF" w:rsidP="00EE35AB">
      <w:pPr>
        <w:pStyle w:val="Heading1"/>
      </w:pPr>
      <w:r>
        <w:br w:type="page"/>
      </w:r>
    </w:p>
    <w:p w14:paraId="0E69F00C" w14:textId="39BE5C31" w:rsidR="00CA7EB3" w:rsidRDefault="003427FF" w:rsidP="00EE35AB">
      <w:pPr>
        <w:pStyle w:val="Heading1"/>
      </w:pPr>
      <w:bookmarkStart w:id="1" w:name="_Toc45184683"/>
      <w:r>
        <w:lastRenderedPageBreak/>
        <w:t>FEATURES</w:t>
      </w:r>
      <w:r w:rsidR="005A76A6">
        <w:rPr>
          <w:rStyle w:val="CommentReference"/>
          <w:rFonts w:asciiTheme="minorHAnsi" w:eastAsiaTheme="minorHAnsi" w:hAnsiTheme="minorHAnsi" w:cstheme="minorBidi"/>
          <w:color w:val="auto"/>
        </w:rPr>
        <w:commentReference w:id="2"/>
      </w:r>
      <w:r>
        <w:t xml:space="preserve"> OF 149 PENA BLANCA LOOP</w:t>
      </w:r>
      <w:bookmarkEnd w:id="1"/>
    </w:p>
    <w:p w14:paraId="112AB42F" w14:textId="77777777" w:rsidR="00FE7C11" w:rsidRDefault="00B64182" w:rsidP="00FE7C11">
      <w:pPr>
        <w:pStyle w:val="NoSpacing"/>
      </w:pPr>
      <w:r>
        <w:t xml:space="preserve">This </w:t>
      </w:r>
      <w:r w:rsidR="006E0646">
        <w:t xml:space="preserve">4,000 square foot </w:t>
      </w:r>
      <w:r w:rsidR="008913ED">
        <w:t xml:space="preserve">three bedroom </w:t>
      </w:r>
      <w:r>
        <w:t>residence provides</w:t>
      </w:r>
      <w:r w:rsidR="00E56158">
        <w:t xml:space="preserve"> multiple </w:t>
      </w:r>
      <w:r w:rsidR="00FE7C11">
        <w:t xml:space="preserve">high value </w:t>
      </w:r>
      <w:r>
        <w:t>features not</w:t>
      </w:r>
      <w:r w:rsidR="00E56158">
        <w:t xml:space="preserve"> typically </w:t>
      </w:r>
      <w:r>
        <w:t>found other home</w:t>
      </w:r>
      <w:r w:rsidR="00A20856">
        <w:t>s</w:t>
      </w:r>
      <w:r w:rsidR="002D7FB8">
        <w:t>.</w:t>
      </w:r>
      <w:r>
        <w:t xml:space="preserve"> </w:t>
      </w:r>
      <w:r w:rsidR="002D7FB8">
        <w:t xml:space="preserve">It is </w:t>
      </w:r>
      <w:r>
        <w:t xml:space="preserve">designed to </w:t>
      </w:r>
      <w:r w:rsidR="00FE7C11">
        <w:t xml:space="preserve">minimize cost of ownership, </w:t>
      </w:r>
      <w:r>
        <w:t xml:space="preserve">maintenance </w:t>
      </w:r>
      <w:r w:rsidR="002D7FB8">
        <w:t xml:space="preserve">and the impact of any emergencies that could arise, as well as to save energy and </w:t>
      </w:r>
      <w:r>
        <w:t>provide extraordinary convenienc</w:t>
      </w:r>
      <w:r w:rsidR="00A20856">
        <w:t>e. To achieve this the highest quality materials and systems were used. The residence as sited has extraordinary views. To take fullest advantage of them without compromising the</w:t>
      </w:r>
      <w:r w:rsidR="00FE7C11">
        <w:t>se</w:t>
      </w:r>
      <w:r w:rsidR="00A20856">
        <w:t xml:space="preserve"> other advantages required</w:t>
      </w:r>
      <w:r w:rsidR="00DB3C65">
        <w:t xml:space="preserve"> a combination of features:</w:t>
      </w:r>
    </w:p>
    <w:p w14:paraId="2E4F2EEA" w14:textId="77777777" w:rsidR="00FE7C11" w:rsidRDefault="00DB3C65" w:rsidP="00A11374">
      <w:pPr>
        <w:pStyle w:val="ListParagraph"/>
        <w:numPr>
          <w:ilvl w:val="0"/>
          <w:numId w:val="13"/>
        </w:numPr>
      </w:pPr>
      <w:r>
        <w:t>windows designed to minimize solar heating and to block damaging UV rays</w:t>
      </w:r>
    </w:p>
    <w:p w14:paraId="2EC7978F" w14:textId="77777777" w:rsidR="00FE7C11" w:rsidRDefault="00DB3C65" w:rsidP="00A11374">
      <w:pPr>
        <w:pStyle w:val="ListParagraph"/>
        <w:numPr>
          <w:ilvl w:val="0"/>
          <w:numId w:val="13"/>
        </w:numPr>
      </w:pPr>
      <w:r>
        <w:t xml:space="preserve">solar shades </w:t>
      </w:r>
      <w:r w:rsidR="00256D15">
        <w:t xml:space="preserve">programmed </w:t>
      </w:r>
      <w:r>
        <w:t>to further filter</w:t>
      </w:r>
      <w:r w:rsidR="00FE7C11">
        <w:t xml:space="preserve"> light</w:t>
      </w:r>
      <w:r w:rsidR="002D7FB8">
        <w:t>,</w:t>
      </w:r>
      <w:r w:rsidR="00FE7C11">
        <w:t xml:space="preserve"> </w:t>
      </w:r>
      <w:r>
        <w:t>window by window</w:t>
      </w:r>
      <w:r w:rsidR="00306976">
        <w:t>,</w:t>
      </w:r>
      <w:r>
        <w:t xml:space="preserve"> whenever they are in direct sunlight </w:t>
      </w:r>
      <w:r w:rsidR="00FE7C11">
        <w:t>and to insulate excessive window temperatures year-</w:t>
      </w:r>
      <w:r w:rsidR="002D7FB8">
        <w:t>round</w:t>
      </w:r>
    </w:p>
    <w:p w14:paraId="3A0E068A" w14:textId="77777777" w:rsidR="009C7925" w:rsidRDefault="009C7925" w:rsidP="009C7925">
      <w:pPr>
        <w:pStyle w:val="ListParagraph"/>
        <w:numPr>
          <w:ilvl w:val="0"/>
          <w:numId w:val="13"/>
        </w:numPr>
      </w:pPr>
      <w:r>
        <w:t>insulated concrete walls</w:t>
      </w:r>
    </w:p>
    <w:p w14:paraId="471DC1CF" w14:textId="77777777" w:rsidR="00487B3F" w:rsidRDefault="00DB3C65" w:rsidP="00A11374">
      <w:pPr>
        <w:pStyle w:val="ListParagraph"/>
        <w:numPr>
          <w:ilvl w:val="0"/>
          <w:numId w:val="13"/>
        </w:numPr>
      </w:pPr>
      <w:r>
        <w:t>highly efficient air conditioning and fresh air exchange.</w:t>
      </w:r>
    </w:p>
    <w:p w14:paraId="5BA10EB2" w14:textId="77777777" w:rsidR="00A11374" w:rsidRDefault="009C7925" w:rsidP="00A11374">
      <w:pPr>
        <w:pStyle w:val="Heading2"/>
      </w:pPr>
      <w:bookmarkStart w:id="3" w:name="_Toc45184684"/>
      <w:r w:rsidRPr="009C7925">
        <w:rPr>
          <w:vertAlign w:val="superscript"/>
        </w:rPr>
        <w:t>1</w:t>
      </w:r>
      <w:r>
        <w:t xml:space="preserve"> </w:t>
      </w:r>
      <w:r w:rsidR="00A11374">
        <w:t>Windows</w:t>
      </w:r>
      <w:bookmarkEnd w:id="3"/>
    </w:p>
    <w:p w14:paraId="4CBD9D1A" w14:textId="77777777" w:rsidR="00A11374" w:rsidRPr="00562EA0" w:rsidRDefault="00A11374" w:rsidP="00A11374">
      <w:r>
        <w:t>Window glass is the highest quality manufactured by Pittsburg Plate Glass (PPG), Solarban 70 XL (2), featuring low solar heating and blocking of ultra violet (UV) light, while transmitting the highest level of desirable light. Intense UV light in this high desert region if unchecked causes severe fading and deterioration of draperies, carpets, and upholstery. In the winter, the high U-value insulation of Solarban 70 XL (2) saves energy due to heat loss. Solar shades controlled by the smart home system further reduce heat loss.</w:t>
      </w:r>
    </w:p>
    <w:p w14:paraId="2140D181" w14:textId="77777777" w:rsidR="009C7925" w:rsidRDefault="009C7925" w:rsidP="009C7925">
      <w:pPr>
        <w:pStyle w:val="Heading2"/>
      </w:pPr>
      <w:bookmarkStart w:id="4" w:name="_Toc45184685"/>
      <w:r>
        <w:rPr>
          <w:vertAlign w:val="superscript"/>
        </w:rPr>
        <w:t>2</w:t>
      </w:r>
      <w:r w:rsidR="008679AB">
        <w:rPr>
          <w:vertAlign w:val="superscript"/>
        </w:rPr>
        <w:t xml:space="preserve"> </w:t>
      </w:r>
      <w:r>
        <w:t>Lighting –- a “smart home”.</w:t>
      </w:r>
      <w:bookmarkEnd w:id="4"/>
    </w:p>
    <w:p w14:paraId="4EB1FA49" w14:textId="77777777" w:rsidR="009C7925" w:rsidRPr="00487B3F" w:rsidRDefault="009C7925" w:rsidP="009C7925">
      <w:r>
        <w:t>An atmospheric clock, which tracks the movement of the sun throughout the day and all seasons of the year, controls not only lighting</w:t>
      </w:r>
      <w:r w:rsidRPr="00286918">
        <w:t xml:space="preserve"> </w:t>
      </w:r>
      <w:r>
        <w:t xml:space="preserve">but also automatically, closes solar shades as the sun reaches each window and opens them individually when it moves off </w:t>
      </w:r>
      <w:r w:rsidR="008679AB">
        <w:t>again. It also operates ceiling fans as desired and</w:t>
      </w:r>
      <w:r>
        <w:t xml:space="preserve"> can also be expanded to control home services such as home theater systems, and HVAC (heating, ventilation and air conditioning). </w:t>
      </w:r>
    </w:p>
    <w:p w14:paraId="1CDB93BF" w14:textId="77777777" w:rsidR="009C7925" w:rsidRDefault="009C7925" w:rsidP="009C7925">
      <w:pPr>
        <w:pStyle w:val="NoSpacing"/>
      </w:pPr>
      <w:r>
        <w:t>All three functions of</w:t>
      </w:r>
      <w:r w:rsidRPr="00A26BF2">
        <w:t xml:space="preserve"> </w:t>
      </w:r>
      <w:r>
        <w:t>lighting are computer controlled, programed to suit residents’ preferences.</w:t>
      </w:r>
    </w:p>
    <w:p w14:paraId="2EBFB5F8" w14:textId="77777777" w:rsidR="009C7925" w:rsidRDefault="009C7925" w:rsidP="008679AB">
      <w:pPr>
        <w:pStyle w:val="ListParagraph"/>
        <w:numPr>
          <w:ilvl w:val="0"/>
          <w:numId w:val="15"/>
        </w:numPr>
      </w:pPr>
      <w:r>
        <w:t>Task lighting - such as reading, meal preparation, and cleaning.</w:t>
      </w:r>
    </w:p>
    <w:p w14:paraId="0BB4ABAF" w14:textId="77777777" w:rsidR="009C7925" w:rsidRDefault="009C7925" w:rsidP="008679AB">
      <w:pPr>
        <w:pStyle w:val="ListParagraph"/>
        <w:numPr>
          <w:ilvl w:val="0"/>
          <w:numId w:val="15"/>
        </w:numPr>
      </w:pPr>
      <w:r>
        <w:t>Pathway lighting – essential lighting of common thoroughfares such as living room to garage, kitchen to den, or bedroom to bathroom for nighttime visits without awakening others.</w:t>
      </w:r>
    </w:p>
    <w:p w14:paraId="2D2B2215" w14:textId="77777777" w:rsidR="009C7925" w:rsidRDefault="009C7925" w:rsidP="008679AB">
      <w:pPr>
        <w:pStyle w:val="ListParagraph"/>
        <w:numPr>
          <w:ilvl w:val="0"/>
          <w:numId w:val="15"/>
        </w:numPr>
      </w:pPr>
      <w:r>
        <w:t>Atmospheric lighting – creating a pleasant environment highlighting artwork and other subtle lighting effects.</w:t>
      </w:r>
    </w:p>
    <w:p w14:paraId="6AC73A5F" w14:textId="77777777" w:rsidR="009C7925" w:rsidRDefault="009C7925" w:rsidP="009C7925">
      <w:r>
        <w:t>Virtually all lighting – all three functions - are ceiling or wall mounted. Lamps are optional to suit the décor.</w:t>
      </w:r>
    </w:p>
    <w:p w14:paraId="781737EF" w14:textId="77777777" w:rsidR="00A11374" w:rsidRDefault="009C7925" w:rsidP="00A11374">
      <w:pPr>
        <w:pStyle w:val="Heading2"/>
      </w:pPr>
      <w:bookmarkStart w:id="5" w:name="_Toc45184686"/>
      <w:r>
        <w:rPr>
          <w:vertAlign w:val="superscript"/>
        </w:rPr>
        <w:t>3</w:t>
      </w:r>
      <w:r w:rsidR="008679AB">
        <w:rPr>
          <w:vertAlign w:val="superscript"/>
        </w:rPr>
        <w:t xml:space="preserve"> </w:t>
      </w:r>
      <w:r w:rsidR="00A11374">
        <w:t>Insulated Concrete Form (ICF)</w:t>
      </w:r>
      <w:bookmarkEnd w:id="5"/>
    </w:p>
    <w:p w14:paraId="2DC9BB8B" w14:textId="77777777" w:rsidR="00A11374" w:rsidRPr="00B91818" w:rsidRDefault="00A11374" w:rsidP="00A11374">
      <w:r>
        <w:t xml:space="preserve">Exterior walls are </w:t>
      </w:r>
      <w:r w:rsidR="009C7925">
        <w:t xml:space="preserve">monolithic </w:t>
      </w:r>
      <w:r>
        <w:t xml:space="preserve">6” thick reinforced concrete clad in 3” Styrofoam on both sides. </w:t>
      </w:r>
      <w:r w:rsidR="005A76A6">
        <w:t xml:space="preserve">Very </w:t>
      </w:r>
      <w:r>
        <w:t>Energy efficient.</w:t>
      </w:r>
    </w:p>
    <w:p w14:paraId="2F2C96BE" w14:textId="77777777" w:rsidR="00256D15" w:rsidRDefault="009C7925" w:rsidP="00256D15">
      <w:pPr>
        <w:pStyle w:val="Heading2"/>
      </w:pPr>
      <w:bookmarkStart w:id="6" w:name="_Toc45184687"/>
      <w:r>
        <w:rPr>
          <w:vertAlign w:val="superscript"/>
        </w:rPr>
        <w:t>4</w:t>
      </w:r>
      <w:r w:rsidR="008679AB">
        <w:rPr>
          <w:vertAlign w:val="superscript"/>
        </w:rPr>
        <w:t xml:space="preserve"> </w:t>
      </w:r>
      <w:r w:rsidR="00256D15">
        <w:t>Air Conditioning</w:t>
      </w:r>
      <w:bookmarkEnd w:id="6"/>
    </w:p>
    <w:p w14:paraId="5C9FC94B" w14:textId="77777777" w:rsidR="00256D15" w:rsidRDefault="00256D15" w:rsidP="00256D15">
      <w:pPr>
        <w:pStyle w:val="Heading3"/>
      </w:pPr>
      <w:bookmarkStart w:id="7" w:name="_Toc45184688"/>
      <w:r>
        <w:t>Office, Media Room, and Guest Suite</w:t>
      </w:r>
      <w:bookmarkEnd w:id="7"/>
    </w:p>
    <w:p w14:paraId="78FA2D04" w14:textId="77777777" w:rsidR="00256D15" w:rsidRDefault="00A11374" w:rsidP="00256D15">
      <w:r>
        <w:t>Highly efficient, i</w:t>
      </w:r>
      <w:r w:rsidR="00256D15">
        <w:t>ndividually controlled air conditioning by mini-split heat pump.</w:t>
      </w:r>
    </w:p>
    <w:p w14:paraId="309DEC70" w14:textId="77777777" w:rsidR="00256D15" w:rsidRDefault="00256D15" w:rsidP="00256D15">
      <w:pPr>
        <w:pStyle w:val="Heading3"/>
      </w:pPr>
      <w:bookmarkStart w:id="8" w:name="_Toc45184689"/>
      <w:r>
        <w:t>Main Residence, Zone 1.</w:t>
      </w:r>
      <w:bookmarkEnd w:id="8"/>
    </w:p>
    <w:p w14:paraId="35845370" w14:textId="77777777" w:rsidR="00256D15" w:rsidRDefault="00256D15" w:rsidP="00256D15">
      <w:r>
        <w:t>Central air conditioning by 4 ton heat pump</w:t>
      </w:r>
    </w:p>
    <w:p w14:paraId="3081C5DB" w14:textId="77777777" w:rsidR="00256D15" w:rsidRDefault="00256D15" w:rsidP="00256D15">
      <w:pPr>
        <w:pStyle w:val="Heading3"/>
      </w:pPr>
      <w:bookmarkStart w:id="9" w:name="_Toc45184690"/>
      <w:r>
        <w:t>AirCycler</w:t>
      </w:r>
      <w:bookmarkEnd w:id="9"/>
    </w:p>
    <w:p w14:paraId="7D90380C" w14:textId="77777777" w:rsidR="00256D15" w:rsidRPr="00031435" w:rsidRDefault="00256D15" w:rsidP="00256D15">
      <w:r>
        <w:t>Instead of opening windows, fresh outside air drawn-in by the central air handling unit every hour, is electrostatically filtered and conditioned, making the residence virtually dust free.</w:t>
      </w:r>
    </w:p>
    <w:p w14:paraId="20C32E3B" w14:textId="77777777" w:rsidR="00256D15" w:rsidRDefault="00256D15" w:rsidP="00256D15">
      <w:pPr>
        <w:pStyle w:val="Heading2"/>
      </w:pPr>
      <w:bookmarkStart w:id="10" w:name="_Toc45184691"/>
      <w:r>
        <w:t>Solar Power</w:t>
      </w:r>
      <w:bookmarkEnd w:id="10"/>
    </w:p>
    <w:p w14:paraId="7AD1494C" w14:textId="77777777" w:rsidR="00256D15" w:rsidRDefault="00256D15" w:rsidP="00256D15">
      <w:r>
        <w:t>6 KW, DC coupled, interactive grid-tied photovoltaic system.</w:t>
      </w:r>
    </w:p>
    <w:p w14:paraId="49F5EDD5" w14:textId="77777777" w:rsidR="00256D15" w:rsidRDefault="00256D15" w:rsidP="00256D15">
      <w:r>
        <w:t>Translation: The 24 panel array generates up to 6KW of direct current (DC) solar electricity (</w:t>
      </w:r>
      <w:r w:rsidRPr="005A6713">
        <w:rPr>
          <w:i/>
        </w:rPr>
        <w:t>photovoltaic</w:t>
      </w:r>
      <w:r>
        <w:t>) which is conditioned by charge controllers, then sent to the inverter. The inverter first directs this DC to recharge batteries which power the system itself (</w:t>
      </w:r>
      <w:r w:rsidRPr="00175C3C">
        <w:rPr>
          <w:i/>
        </w:rPr>
        <w:t>DC coupled</w:t>
      </w:r>
      <w:r>
        <w:t>). It then converts the balance from DC to alternating current (AC) electricity. It directs this energy to power the home. Excess energy is sold back to the El Paso Electric Company (EPE) grid. Conversely, if solar power is insufficient to satisfy home demand, the inverter draws from the grid (</w:t>
      </w:r>
      <w:r w:rsidRPr="00175C3C">
        <w:rPr>
          <w:i/>
        </w:rPr>
        <w:t>interactive grid tied</w:t>
      </w:r>
      <w:r>
        <w:t>).</w:t>
      </w:r>
    </w:p>
    <w:p w14:paraId="7AB1DCB7" w14:textId="5672EE96" w:rsidR="00256D15" w:rsidRDefault="00256D15" w:rsidP="00256D15">
      <w:r>
        <w:t>If the grid loses power, the inverter instantly disconnects from the grid and draws upon available solar and batter</w:t>
      </w:r>
      <w:r w:rsidR="00EC6A22">
        <w:t>ies to</w:t>
      </w:r>
      <w:r>
        <w:t xml:space="preserve"> power</w:t>
      </w:r>
      <w:r w:rsidR="000E6D66">
        <w:t xml:space="preserve"> designated critical load</w:t>
      </w:r>
      <w:r w:rsidR="00EC6A22">
        <w:t>s</w:t>
      </w:r>
      <w:r>
        <w:t>. Currently, with limited stored energy, critical load goes to the guest suite where residents, with careful management can be reasonably comfortable in the event of an extended outage. Once grid power is restored, grid connection is restored.</w:t>
      </w:r>
    </w:p>
    <w:p w14:paraId="146D5E9B" w14:textId="1237D559" w:rsidR="00256D15" w:rsidRDefault="00256D15" w:rsidP="00256D15">
      <w:r>
        <w:t xml:space="preserve">EPE has not had an extended loss of grid power in our first 14 years of occupancy. In other words, an extended outage is a low risk event. Conversely, the consequences of no electricity for an extended can be severe! Nearly all photovoltaic systems in the area have </w:t>
      </w:r>
      <w:r w:rsidRPr="006B11E4">
        <w:rPr>
          <w:i/>
        </w:rPr>
        <w:t>net metered</w:t>
      </w:r>
      <w:r>
        <w:t xml:space="preserve"> inverters. In the event of an outage </w:t>
      </w:r>
      <w:r w:rsidR="005A76A6">
        <w:t xml:space="preserve">other systems </w:t>
      </w:r>
      <w:r>
        <w:t xml:space="preserve">are unable to go </w:t>
      </w:r>
      <w:r w:rsidRPr="00E34CC8">
        <w:rPr>
          <w:i/>
        </w:rPr>
        <w:t>off-grid</w:t>
      </w:r>
      <w:r>
        <w:t xml:space="preserve"> and redirect solar energy to the home</w:t>
      </w:r>
      <w:r w:rsidRPr="005B46B8">
        <w:t>. In this respect,</w:t>
      </w:r>
      <w:r>
        <w:rPr>
          <w:i/>
        </w:rPr>
        <w:t xml:space="preserve"> n</w:t>
      </w:r>
      <w:r w:rsidRPr="006B11E4">
        <w:rPr>
          <w:i/>
        </w:rPr>
        <w:t>et metered</w:t>
      </w:r>
      <w:r>
        <w:t xml:space="preserve"> systems become useless when needed most.</w:t>
      </w:r>
    </w:p>
    <w:p w14:paraId="5D7FC906" w14:textId="1609A667" w:rsidR="000E0171" w:rsidRDefault="000E0171" w:rsidP="00256D15">
      <w:r>
        <w:t>Our renewable energy solar system has proven extremely reliable, requiring no maintenance while substantially reducing electric bills. This system is sized to power the whole house. When built in 2005, superior lithium ion</w:t>
      </w:r>
      <w:r w:rsidRPr="00D16297">
        <w:t xml:space="preserve"> </w:t>
      </w:r>
      <w:r>
        <w:t>battery technology was not commercially available. Today, whole house Li Ion battery systems are a worthwhile consideration capable of offering even greater savings.</w:t>
      </w:r>
    </w:p>
    <w:p w14:paraId="1C8D1DF0" w14:textId="59E9D86A" w:rsidR="00BA3315" w:rsidRDefault="003427FF" w:rsidP="00BA3315">
      <w:pPr>
        <w:pStyle w:val="Heading1"/>
      </w:pPr>
      <w:bookmarkStart w:id="11" w:name="_Toc45184692"/>
      <w:r>
        <w:t>BUILDING ZONES</w:t>
      </w:r>
      <w:bookmarkEnd w:id="11"/>
    </w:p>
    <w:p w14:paraId="42D3192E" w14:textId="77777777" w:rsidR="00B34591" w:rsidRDefault="00B34591" w:rsidP="00291049">
      <w:pPr>
        <w:pStyle w:val="Heading2"/>
      </w:pPr>
      <w:bookmarkStart w:id="12" w:name="_Toc45184693"/>
      <w:r>
        <w:t>Layout</w:t>
      </w:r>
      <w:bookmarkEnd w:id="12"/>
    </w:p>
    <w:p w14:paraId="3779CE61" w14:textId="67394299" w:rsidR="00B10334" w:rsidRDefault="000E4215" w:rsidP="00B9565F">
      <w:pPr>
        <w:pStyle w:val="NoSpacing"/>
      </w:pPr>
      <w:r>
        <w:t>The</w:t>
      </w:r>
      <w:r w:rsidR="003739D2">
        <w:t xml:space="preserve"> residence is sited on a 5-acre lot. Its</w:t>
      </w:r>
      <w:r w:rsidR="00173D56">
        <w:t xml:space="preserve"> layout consists of</w:t>
      </w:r>
      <w:r>
        <w:t xml:space="preserve"> </w:t>
      </w:r>
      <w:r w:rsidR="005839C5">
        <w:t>five</w:t>
      </w:r>
      <w:r w:rsidR="00B34591">
        <w:t xml:space="preserve"> principal zones</w:t>
      </w:r>
      <w:r w:rsidR="002C5B72">
        <w:t>, listed below</w:t>
      </w:r>
      <w:r>
        <w:t>.</w:t>
      </w:r>
    </w:p>
    <w:p w14:paraId="56EF42D1" w14:textId="77777777" w:rsidR="005B46B8" w:rsidRDefault="00594D24" w:rsidP="00B10334">
      <w:pPr>
        <w:pStyle w:val="NoSpacing"/>
        <w:numPr>
          <w:ilvl w:val="0"/>
          <w:numId w:val="5"/>
        </w:numPr>
      </w:pPr>
      <w:r>
        <w:t>Instead of linear layout, exterior walls are angled at 45 degrees</w:t>
      </w:r>
      <w:r w:rsidR="002D7FB8">
        <w:t xml:space="preserve"> to the north-south O</w:t>
      </w:r>
      <w:r w:rsidR="002C5B72">
        <w:t xml:space="preserve">rgan </w:t>
      </w:r>
      <w:r w:rsidR="002D7FB8">
        <w:t>M</w:t>
      </w:r>
      <w:r w:rsidR="002C5B72">
        <w:t>ountain range</w:t>
      </w:r>
      <w:r w:rsidR="00D113BA">
        <w:t>.</w:t>
      </w:r>
      <w:r w:rsidR="002C5B72">
        <w:t xml:space="preserve"> </w:t>
      </w:r>
      <w:r w:rsidR="00D113BA">
        <w:t>This</w:t>
      </w:r>
      <w:r>
        <w:t xml:space="preserve"> greatly expand</w:t>
      </w:r>
      <w:r w:rsidR="00D113BA">
        <w:t>s</w:t>
      </w:r>
      <w:r>
        <w:t xml:space="preserve"> the mountain views up and down range</w:t>
      </w:r>
      <w:r w:rsidR="00171CEF">
        <w:t xml:space="preserve"> which rise another 3,000 feet directly behind us</w:t>
      </w:r>
      <w:r>
        <w:t xml:space="preserve">, </w:t>
      </w:r>
      <w:r w:rsidR="00171CEF">
        <w:t xml:space="preserve">while </w:t>
      </w:r>
      <w:r w:rsidR="00B10334">
        <w:t xml:space="preserve">to the west </w:t>
      </w:r>
      <w:r w:rsidR="00171CEF">
        <w:t>we have a nearly 180 degree view of</w:t>
      </w:r>
      <w:r>
        <w:t xml:space="preserve"> the Rio Grande River valley 1,</w:t>
      </w:r>
      <w:r w:rsidR="00171CEF">
        <w:t>4</w:t>
      </w:r>
      <w:r>
        <w:t>00 feet below.</w:t>
      </w:r>
      <w:r w:rsidR="000E6D66">
        <w:t xml:space="preserve"> </w:t>
      </w:r>
      <w:r w:rsidR="00256D15">
        <w:t>E</w:t>
      </w:r>
      <w:r w:rsidR="005B46B8">
        <w:t xml:space="preserve">lectric utilities </w:t>
      </w:r>
      <w:r w:rsidR="00256D15">
        <w:t xml:space="preserve">are </w:t>
      </w:r>
      <w:r w:rsidR="005B46B8">
        <w:t>underground</w:t>
      </w:r>
      <w:r w:rsidR="00256D15" w:rsidRPr="00256D15">
        <w:t xml:space="preserve"> </w:t>
      </w:r>
      <w:r w:rsidR="00256D15">
        <w:t xml:space="preserve">in our north end of Pena Blanca Loop, </w:t>
      </w:r>
      <w:r w:rsidR="005B46B8">
        <w:t>thereby eliminating the clutter of utility poles and wires from the grand views.</w:t>
      </w:r>
    </w:p>
    <w:p w14:paraId="33E33520" w14:textId="14FD1EA7" w:rsidR="00B9565F" w:rsidRDefault="00171CEF" w:rsidP="00B10334">
      <w:pPr>
        <w:pStyle w:val="NoSpacing"/>
        <w:numPr>
          <w:ilvl w:val="0"/>
          <w:numId w:val="5"/>
        </w:numPr>
      </w:pPr>
      <w:r>
        <w:t xml:space="preserve">Expanding the </w:t>
      </w:r>
      <w:r w:rsidR="00B10334">
        <w:t xml:space="preserve">interior </w:t>
      </w:r>
      <w:r>
        <w:t>sense of spaciousness, t</w:t>
      </w:r>
      <w:r w:rsidR="002C5B72">
        <w:t>he ceilings in the main living area,</w:t>
      </w:r>
      <w:r w:rsidR="00D113BA">
        <w:t xml:space="preserve"> the</w:t>
      </w:r>
      <w:r w:rsidR="002C5B72">
        <w:t xml:space="preserve"> great room</w:t>
      </w:r>
      <w:r w:rsidR="00D113BA">
        <w:t>,</w:t>
      </w:r>
      <w:r w:rsidR="002C5B72">
        <w:t xml:space="preserve"> are </w:t>
      </w:r>
      <w:r w:rsidR="00D113BA">
        <w:t>11</w:t>
      </w:r>
      <w:r w:rsidR="002C5B72">
        <w:t xml:space="preserve"> feet high, and door</w:t>
      </w:r>
      <w:r w:rsidR="00D113BA">
        <w:t>s</w:t>
      </w:r>
      <w:r w:rsidR="002C5B72">
        <w:t xml:space="preserve"> </w:t>
      </w:r>
      <w:r w:rsidR="00D113BA">
        <w:t>8</w:t>
      </w:r>
      <w:r w:rsidR="002C5B72">
        <w:t xml:space="preserve"> feet high</w:t>
      </w:r>
      <w:r w:rsidR="00B10334">
        <w:t>. (The conventional door height standard is 6’ 8”.)</w:t>
      </w:r>
      <w:r w:rsidR="002C5B72">
        <w:t xml:space="preserve"> In the angled wings, Zone</w:t>
      </w:r>
      <w:r w:rsidR="005839C5">
        <w:t>s</w:t>
      </w:r>
      <w:r w:rsidR="002C5B72">
        <w:t xml:space="preserve"> </w:t>
      </w:r>
      <w:r w:rsidR="005839C5">
        <w:t>2</w:t>
      </w:r>
      <w:r w:rsidR="002C5B72">
        <w:t xml:space="preserve"> and </w:t>
      </w:r>
      <w:r w:rsidR="005839C5">
        <w:t>3</w:t>
      </w:r>
      <w:r w:rsidR="002C5B72">
        <w:t xml:space="preserve">, the ceilings and doors are </w:t>
      </w:r>
      <w:r w:rsidR="00F7038A">
        <w:t>9</w:t>
      </w:r>
      <w:r w:rsidR="002C5B72">
        <w:t xml:space="preserve"> feet and </w:t>
      </w:r>
      <w:r w:rsidR="00F7038A">
        <w:t>7</w:t>
      </w:r>
      <w:r w:rsidR="00F7038A">
        <w:rPr>
          <w:rFonts w:cstheme="minorHAnsi"/>
        </w:rPr>
        <w:t>½</w:t>
      </w:r>
      <w:r w:rsidR="002C5B72">
        <w:t xml:space="preserve"> feet</w:t>
      </w:r>
      <w:r w:rsidR="00F7038A">
        <w:t xml:space="preserve"> high</w:t>
      </w:r>
      <w:r w:rsidR="002C5B72">
        <w:t>, respectively.</w:t>
      </w:r>
    </w:p>
    <w:p w14:paraId="2E79E75D" w14:textId="77777777" w:rsidR="00B9565F" w:rsidRDefault="00B9565F" w:rsidP="00B10334">
      <w:pPr>
        <w:pStyle w:val="ListParagraph"/>
        <w:numPr>
          <w:ilvl w:val="0"/>
          <w:numId w:val="5"/>
        </w:numPr>
      </w:pPr>
      <w:r>
        <w:t>Each zone is separately keyed</w:t>
      </w:r>
      <w:r w:rsidR="00233952">
        <w:t xml:space="preserve"> for privacy and security</w:t>
      </w:r>
      <w:r>
        <w:t>.</w:t>
      </w:r>
    </w:p>
    <w:p w14:paraId="15ADB35A" w14:textId="77777777" w:rsidR="00DF73B5" w:rsidRDefault="00DF73B5" w:rsidP="00B10334">
      <w:pPr>
        <w:pStyle w:val="ListParagraph"/>
        <w:numPr>
          <w:ilvl w:val="0"/>
          <w:numId w:val="5"/>
        </w:numPr>
      </w:pPr>
      <w:r>
        <w:t>The main areas of the home are centrally air conditioned, while the remaining living areas are individually controlled by highly efficient mini-split air conditioners.</w:t>
      </w:r>
    </w:p>
    <w:p w14:paraId="43C651FF" w14:textId="77777777" w:rsidR="0079430B" w:rsidRDefault="0079430B" w:rsidP="00B10334">
      <w:pPr>
        <w:pStyle w:val="ListParagraph"/>
        <w:numPr>
          <w:ilvl w:val="0"/>
          <w:numId w:val="5"/>
        </w:numPr>
      </w:pPr>
      <w:r>
        <w:t>A Beam central vacuum system serves all four zones.</w:t>
      </w:r>
    </w:p>
    <w:p w14:paraId="2A44765C" w14:textId="77777777" w:rsidR="00343844" w:rsidRDefault="00DF73B5" w:rsidP="00B10334">
      <w:pPr>
        <w:pStyle w:val="ListParagraph"/>
        <w:numPr>
          <w:ilvl w:val="0"/>
          <w:numId w:val="5"/>
        </w:numPr>
      </w:pPr>
      <w:r>
        <w:t>The main floor, z</w:t>
      </w:r>
      <w:r w:rsidR="00343844">
        <w:t xml:space="preserve">ones 1 </w:t>
      </w:r>
      <w:r w:rsidR="00487B3F">
        <w:t>thru</w:t>
      </w:r>
      <w:r w:rsidR="00746123">
        <w:t xml:space="preserve"> </w:t>
      </w:r>
      <w:r w:rsidR="00343844">
        <w:t>3</w:t>
      </w:r>
      <w:r>
        <w:t>,</w:t>
      </w:r>
      <w:r w:rsidR="00343844">
        <w:t xml:space="preserve"> as well as patios are wheel chair accessible.</w:t>
      </w:r>
    </w:p>
    <w:p w14:paraId="1F7D6F48" w14:textId="77777777" w:rsidR="009B1BC1" w:rsidRDefault="009B1BC1" w:rsidP="00670AEF">
      <w:pPr>
        <w:pStyle w:val="Heading2"/>
      </w:pPr>
      <w:bookmarkStart w:id="13" w:name="_Toc45184694"/>
      <w:r>
        <w:t>Zone 1</w:t>
      </w:r>
      <w:bookmarkEnd w:id="13"/>
    </w:p>
    <w:p w14:paraId="2A22D80D" w14:textId="02DD11E0" w:rsidR="009B1BC1" w:rsidRDefault="00D35514" w:rsidP="009B1BC1">
      <w:pPr>
        <w:pStyle w:val="NoSpacing"/>
      </w:pPr>
      <w:r>
        <w:t>Great room:</w:t>
      </w:r>
      <w:r w:rsidR="009B1BC1">
        <w:t xml:space="preserve"> living room, dining room, and kitchen</w:t>
      </w:r>
      <w:r w:rsidR="00C92C3E">
        <w:t>.</w:t>
      </w:r>
    </w:p>
    <w:p w14:paraId="174AE93F" w14:textId="6A3E082A" w:rsidR="00173D56" w:rsidRDefault="00173D56" w:rsidP="00197135">
      <w:pPr>
        <w:pStyle w:val="ListParagraph"/>
        <w:numPr>
          <w:ilvl w:val="0"/>
          <w:numId w:val="6"/>
        </w:numPr>
      </w:pPr>
      <w:r>
        <w:t>Zone</w:t>
      </w:r>
      <w:r w:rsidR="005839C5">
        <w:t>s</w:t>
      </w:r>
      <w:r>
        <w:t xml:space="preserve"> 1 </w:t>
      </w:r>
      <w:r w:rsidR="005839C5">
        <w:t>and 2 are</w:t>
      </w:r>
      <w:r>
        <w:t xml:space="preserve"> heated and cooled by a four ton heat pump. The air handler is in </w:t>
      </w:r>
      <w:r w:rsidR="00487B3F">
        <w:t xml:space="preserve">the </w:t>
      </w:r>
      <w:r>
        <w:t xml:space="preserve">Mechanical room, Zone </w:t>
      </w:r>
      <w:r w:rsidR="005839C5">
        <w:t>5</w:t>
      </w:r>
      <w:r>
        <w:t>, below.</w:t>
      </w:r>
    </w:p>
    <w:p w14:paraId="2E251A7D" w14:textId="64FB2AB7" w:rsidR="00197135" w:rsidRDefault="002D5EDD" w:rsidP="00203CED">
      <w:pPr>
        <w:pStyle w:val="ListParagraph"/>
        <w:numPr>
          <w:ilvl w:val="0"/>
          <w:numId w:val="6"/>
        </w:numPr>
      </w:pPr>
      <w:r>
        <w:t>R</w:t>
      </w:r>
      <w:r w:rsidR="00A47C2B">
        <w:t>osewood flooring</w:t>
      </w:r>
      <w:r>
        <w:t>, among the hardest of hardwoods,</w:t>
      </w:r>
      <w:r w:rsidR="00A47C2B">
        <w:t xml:space="preserve"> highlight the living and dining rooms. The rooms are demarked by a </w:t>
      </w:r>
      <w:r>
        <w:t>color-coordinated</w:t>
      </w:r>
      <w:r w:rsidR="00A47C2B">
        <w:t xml:space="preserve"> tile </w:t>
      </w:r>
      <w:r w:rsidR="00DF73B5">
        <w:t>a</w:t>
      </w:r>
      <w:r w:rsidR="00A47C2B">
        <w:t xml:space="preserve">isle which extends from kitchen to garage. It is </w:t>
      </w:r>
      <w:r w:rsidR="00445283">
        <w:t>useful in conveying groceries from the car to kitchen using a wheeled trolley</w:t>
      </w:r>
      <w:r w:rsidR="00B31B0B">
        <w:t>,</w:t>
      </w:r>
      <w:r w:rsidR="00445283">
        <w:t xml:space="preserve"> (</w:t>
      </w:r>
      <w:hyperlink r:id="rId10" w:history="1">
        <w:r>
          <w:rPr>
            <w:rStyle w:val="Hyperlink"/>
          </w:rPr>
          <w:t>https://www.architonic.com/en/product/1446272</w:t>
        </w:r>
      </w:hyperlink>
      <w:r>
        <w:t>)</w:t>
      </w:r>
      <w:r w:rsidR="00203CED">
        <w:t>.</w:t>
      </w:r>
      <w:r w:rsidR="00445283">
        <w:t xml:space="preserve"> </w:t>
      </w:r>
      <w:r w:rsidR="00203CED">
        <w:t>T</w:t>
      </w:r>
      <w:r>
        <w:t>he trolley</w:t>
      </w:r>
      <w:r w:rsidR="00203CED">
        <w:t>’s primary purpose</w:t>
      </w:r>
      <w:r w:rsidR="005839C5">
        <w:t>,</w:t>
      </w:r>
      <w:r w:rsidR="00203CED">
        <w:t xml:space="preserve"> as a </w:t>
      </w:r>
      <w:r w:rsidR="00203CED" w:rsidRPr="00203CED">
        <w:t>serving</w:t>
      </w:r>
      <w:r w:rsidR="00203CED">
        <w:t xml:space="preserve"> </w:t>
      </w:r>
      <w:r w:rsidR="00203CED" w:rsidRPr="00203CED">
        <w:t>cart</w:t>
      </w:r>
      <w:r w:rsidR="005839C5">
        <w:t xml:space="preserve"> </w:t>
      </w:r>
      <w:r w:rsidR="00203CED">
        <w:t xml:space="preserve">to shuttle meals to the patios for outside dining, </w:t>
      </w:r>
      <w:r w:rsidR="005839C5">
        <w:t>was</w:t>
      </w:r>
      <w:r w:rsidR="00445283">
        <w:t xml:space="preserve"> garaged behind cabinet doors in the spacious kitchen island.</w:t>
      </w:r>
    </w:p>
    <w:p w14:paraId="6075F2B8" w14:textId="047653DF" w:rsidR="00445283" w:rsidRDefault="0079430B" w:rsidP="00197135">
      <w:pPr>
        <w:pStyle w:val="ListParagraph"/>
        <w:numPr>
          <w:ilvl w:val="0"/>
          <w:numId w:val="6"/>
        </w:numPr>
      </w:pPr>
      <w:r>
        <w:t>Cherry wood cabinet</w:t>
      </w:r>
      <w:r w:rsidR="005839C5">
        <w:t xml:space="preserve"> counters</w:t>
      </w:r>
      <w:r>
        <w:t xml:space="preserve"> are topped with s</w:t>
      </w:r>
      <w:r w:rsidR="00203CED">
        <w:t>tunning “</w:t>
      </w:r>
      <w:r w:rsidR="00445283">
        <w:t>Verde</w:t>
      </w:r>
      <w:r w:rsidR="00203CED">
        <w:t xml:space="preserve"> Bamboo”</w:t>
      </w:r>
      <w:r w:rsidR="00445283">
        <w:t xml:space="preserve"> granite</w:t>
      </w:r>
      <w:r w:rsidR="00B31B0B">
        <w:t xml:space="preserve"> from Brazil</w:t>
      </w:r>
      <w:r w:rsidR="00203CED">
        <w:t>.</w:t>
      </w:r>
    </w:p>
    <w:p w14:paraId="27ED575C" w14:textId="1A31D109" w:rsidR="00195287" w:rsidRDefault="00195287" w:rsidP="00493BC0">
      <w:pPr>
        <w:pStyle w:val="Heading2"/>
      </w:pPr>
      <w:bookmarkStart w:id="14" w:name="_Toc45184695"/>
      <w:r>
        <w:t xml:space="preserve">Zone </w:t>
      </w:r>
      <w:r w:rsidR="00493BC0">
        <w:t>2</w:t>
      </w:r>
      <w:bookmarkEnd w:id="14"/>
    </w:p>
    <w:p w14:paraId="0BA504D8" w14:textId="54B788CA" w:rsidR="00493BC0" w:rsidRDefault="00493BC0" w:rsidP="00493BC0">
      <w:r>
        <w:t>Master suite: bedroom, bath, laundry, reading area, and fitness room.</w:t>
      </w:r>
    </w:p>
    <w:p w14:paraId="4D7476D8" w14:textId="77777777" w:rsidR="002732D8" w:rsidRDefault="002732D8" w:rsidP="00670AEF">
      <w:pPr>
        <w:pStyle w:val="Heading3"/>
      </w:pPr>
      <w:bookmarkStart w:id="15" w:name="_Toc45184696"/>
      <w:r w:rsidRPr="002732D8">
        <w:t>Master bathroom</w:t>
      </w:r>
      <w:bookmarkEnd w:id="15"/>
    </w:p>
    <w:p w14:paraId="08000EE5" w14:textId="77777777" w:rsidR="002732D8" w:rsidRPr="002732D8" w:rsidRDefault="002732D8" w:rsidP="002732D8">
      <w:pPr>
        <w:pStyle w:val="NoSpacing"/>
      </w:pPr>
      <w:r>
        <w:t>Includes:</w:t>
      </w:r>
    </w:p>
    <w:p w14:paraId="0548132E" w14:textId="77777777" w:rsidR="00343844" w:rsidRPr="00343844" w:rsidRDefault="00343844" w:rsidP="00343844">
      <w:pPr>
        <w:pStyle w:val="ListParagraph"/>
        <w:numPr>
          <w:ilvl w:val="0"/>
          <w:numId w:val="7"/>
        </w:numPr>
        <w:rPr>
          <w:b/>
        </w:rPr>
      </w:pPr>
      <w:r>
        <w:t>A spacious vanity with two sinks.</w:t>
      </w:r>
    </w:p>
    <w:p w14:paraId="391470BA" w14:textId="77777777" w:rsidR="00343844" w:rsidRPr="004814B5" w:rsidRDefault="00343844" w:rsidP="00343844">
      <w:pPr>
        <w:pStyle w:val="ListParagraph"/>
        <w:numPr>
          <w:ilvl w:val="0"/>
          <w:numId w:val="7"/>
        </w:numPr>
        <w:rPr>
          <w:b/>
        </w:rPr>
      </w:pPr>
      <w:r>
        <w:t xml:space="preserve">A </w:t>
      </w:r>
      <w:r w:rsidR="002732D8">
        <w:t xml:space="preserve">wheel chair accessible </w:t>
      </w:r>
      <w:r>
        <w:t>shower with main showerhead, hand shower, and jets focused on</w:t>
      </w:r>
      <w:r w:rsidR="002732D8">
        <w:t xml:space="preserve"> the lower back</w:t>
      </w:r>
      <w:r w:rsidR="004814B5">
        <w:t xml:space="preserve">. A </w:t>
      </w:r>
      <w:r w:rsidR="00B31B0B">
        <w:t>built-in</w:t>
      </w:r>
      <w:r w:rsidR="004814B5">
        <w:t xml:space="preserve"> bench is located within easy reach of the hand shower.</w:t>
      </w:r>
    </w:p>
    <w:p w14:paraId="60355F11" w14:textId="77777777" w:rsidR="004814B5" w:rsidRPr="004814B5" w:rsidRDefault="004814B5" w:rsidP="00343844">
      <w:pPr>
        <w:pStyle w:val="ListParagraph"/>
        <w:numPr>
          <w:ilvl w:val="0"/>
          <w:numId w:val="7"/>
        </w:numPr>
        <w:rPr>
          <w:b/>
        </w:rPr>
      </w:pPr>
      <w:r>
        <w:t>A discretely partitioned alcove beyond the shower provides a toilet, men’s urinal, and a wheel chair accessible pedestal sink.</w:t>
      </w:r>
    </w:p>
    <w:p w14:paraId="7A8D04A9" w14:textId="77777777" w:rsidR="004814B5" w:rsidRDefault="004814B5" w:rsidP="00670AEF">
      <w:pPr>
        <w:pStyle w:val="Heading3"/>
      </w:pPr>
      <w:bookmarkStart w:id="16" w:name="_Toc45184697"/>
      <w:r>
        <w:t>Master closet</w:t>
      </w:r>
      <w:bookmarkEnd w:id="16"/>
    </w:p>
    <w:p w14:paraId="0EF8C068" w14:textId="77777777" w:rsidR="009641B5" w:rsidRDefault="009641B5" w:rsidP="009641B5">
      <w:pPr>
        <w:pStyle w:val="ListParagraph"/>
        <w:numPr>
          <w:ilvl w:val="0"/>
          <w:numId w:val="9"/>
        </w:numPr>
      </w:pPr>
      <w:r>
        <w:t>Two levels of clothes racks provide ample space for hanging clothes.</w:t>
      </w:r>
    </w:p>
    <w:p w14:paraId="77FA16BE" w14:textId="77777777" w:rsidR="009A1F84" w:rsidRDefault="009A1F84" w:rsidP="009641B5">
      <w:pPr>
        <w:pStyle w:val="ListParagraph"/>
        <w:numPr>
          <w:ilvl w:val="0"/>
          <w:numId w:val="9"/>
        </w:numPr>
      </w:pPr>
      <w:r>
        <w:t>Shoe racks are provided at both ends for everyday wear.</w:t>
      </w:r>
    </w:p>
    <w:p w14:paraId="5047635E" w14:textId="77777777" w:rsidR="009641B5" w:rsidRDefault="009641B5" w:rsidP="009641B5">
      <w:pPr>
        <w:pStyle w:val="ListParagraph"/>
        <w:numPr>
          <w:ilvl w:val="0"/>
          <w:numId w:val="9"/>
        </w:numPr>
      </w:pPr>
      <w:r>
        <w:t xml:space="preserve">Glass faced cabinets for convenient protective storage of clothes, sweaters, and </w:t>
      </w:r>
      <w:r w:rsidR="009A1F84">
        <w:t xml:space="preserve">dress </w:t>
      </w:r>
      <w:r>
        <w:t xml:space="preserve">shoes. </w:t>
      </w:r>
    </w:p>
    <w:p w14:paraId="5DBC0029" w14:textId="77777777" w:rsidR="009641B5" w:rsidRDefault="009641B5" w:rsidP="009641B5">
      <w:pPr>
        <w:pStyle w:val="ListParagraph"/>
        <w:numPr>
          <w:ilvl w:val="0"/>
          <w:numId w:val="9"/>
        </w:numPr>
      </w:pPr>
      <w:r>
        <w:t>Both closet and cabinets are illuminated by motion switched lighting.</w:t>
      </w:r>
    </w:p>
    <w:p w14:paraId="0D09058A" w14:textId="28C6AF8C" w:rsidR="00670AEF" w:rsidRPr="009641B5" w:rsidRDefault="00670AEF" w:rsidP="00670AEF">
      <w:pPr>
        <w:pStyle w:val="ListParagraph"/>
        <w:numPr>
          <w:ilvl w:val="0"/>
          <w:numId w:val="9"/>
        </w:numPr>
      </w:pPr>
      <w:r>
        <w:t>Plush carpet, aqua</w:t>
      </w:r>
    </w:p>
    <w:p w14:paraId="105F1E22" w14:textId="77777777" w:rsidR="004814B5" w:rsidRDefault="004814B5" w:rsidP="00670AEF">
      <w:pPr>
        <w:pStyle w:val="Heading3"/>
      </w:pPr>
      <w:bookmarkStart w:id="17" w:name="_Toc45184698"/>
      <w:r>
        <w:t>Laundry</w:t>
      </w:r>
      <w:bookmarkEnd w:id="17"/>
    </w:p>
    <w:p w14:paraId="2C13ADC8" w14:textId="39CB92A8" w:rsidR="009641B5" w:rsidRDefault="009641B5" w:rsidP="004814B5">
      <w:pPr>
        <w:pStyle w:val="ListParagraph"/>
        <w:numPr>
          <w:ilvl w:val="0"/>
          <w:numId w:val="8"/>
        </w:numPr>
      </w:pPr>
      <w:r>
        <w:t>Washer and Dryer are installed on a raised platform for easy access</w:t>
      </w:r>
      <w:r w:rsidR="00EC74C4">
        <w:t xml:space="preserve">. (A platform extension </w:t>
      </w:r>
      <w:r w:rsidR="00677DBD">
        <w:t>located</w:t>
      </w:r>
      <w:r w:rsidR="00EC74C4">
        <w:t xml:space="preserve"> in the garage storeroom</w:t>
      </w:r>
      <w:r w:rsidR="00677DBD">
        <w:t xml:space="preserve"> is provided</w:t>
      </w:r>
      <w:r w:rsidR="00EC74C4">
        <w:t xml:space="preserve"> should either appliance need to be move</w:t>
      </w:r>
      <w:ins w:id="18" w:author="Microsoft account" w:date="2020-07-08T12:53:00Z">
        <w:r w:rsidR="00C747ED">
          <w:t>d</w:t>
        </w:r>
      </w:ins>
      <w:r w:rsidR="00EC74C4">
        <w:t xml:space="preserve"> for service access.)</w:t>
      </w:r>
    </w:p>
    <w:p w14:paraId="09FEAAAD" w14:textId="77777777" w:rsidR="00245988" w:rsidRDefault="00245988" w:rsidP="004814B5">
      <w:pPr>
        <w:pStyle w:val="ListParagraph"/>
        <w:numPr>
          <w:ilvl w:val="0"/>
          <w:numId w:val="8"/>
        </w:numPr>
      </w:pPr>
      <w:r>
        <w:t xml:space="preserve">Cherry-wood cabinets provide storage for laundry supplies and six drawers particularly suited for socks, underwear and the like. The countertop </w:t>
      </w:r>
      <w:r w:rsidR="00256D88">
        <w:t>is sized to</w:t>
      </w:r>
      <w:r>
        <w:t xml:space="preserve"> hold a large suitcase for convenient packing</w:t>
      </w:r>
      <w:r w:rsidR="00256D88">
        <w:t>, while there are</w:t>
      </w:r>
      <w:r w:rsidR="00FA22AD">
        <w:t xml:space="preserve"> </w:t>
      </w:r>
      <w:r w:rsidR="00D5058C">
        <w:t xml:space="preserve">overhead </w:t>
      </w:r>
      <w:r w:rsidR="00FA22AD">
        <w:t>rails to temporarily hang out clean laundry or clothes for packing.</w:t>
      </w:r>
    </w:p>
    <w:p w14:paraId="09E65A3C" w14:textId="77777777" w:rsidR="00245988" w:rsidRDefault="00EC74C4" w:rsidP="00245988">
      <w:pPr>
        <w:pStyle w:val="ListParagraph"/>
        <w:numPr>
          <w:ilvl w:val="0"/>
          <w:numId w:val="8"/>
        </w:numPr>
      </w:pPr>
      <w:r>
        <w:t>NuTone wall cabinet contains a f</w:t>
      </w:r>
      <w:r w:rsidR="004814B5">
        <w:t>old</w:t>
      </w:r>
      <w:r>
        <w:t>-</w:t>
      </w:r>
      <w:r w:rsidR="004814B5">
        <w:t>away ironing board</w:t>
      </w:r>
      <w:r>
        <w:t xml:space="preserve"> and iron, with </w:t>
      </w:r>
      <w:r w:rsidR="00245988">
        <w:t>light and timer controlled electric outlet</w:t>
      </w:r>
      <w:r w:rsidR="002732D8">
        <w:t xml:space="preserve"> for safety</w:t>
      </w:r>
      <w:r w:rsidR="00245988">
        <w:t>.</w:t>
      </w:r>
    </w:p>
    <w:p w14:paraId="0E2866FB" w14:textId="77777777" w:rsidR="00493BC0" w:rsidRDefault="00493BC0" w:rsidP="00493BC0">
      <w:pPr>
        <w:pStyle w:val="Heading3"/>
        <w:rPr>
          <w:rStyle w:val="Heading5Char"/>
        </w:rPr>
      </w:pPr>
      <w:bookmarkStart w:id="19" w:name="_Toc45184699"/>
      <w:r w:rsidRPr="00493BC0">
        <w:rPr>
          <w:rStyle w:val="Heading5Char"/>
          <w:color w:val="1F4D78" w:themeColor="accent1" w:themeShade="7F"/>
        </w:rPr>
        <w:t>Reading</w:t>
      </w:r>
      <w:r w:rsidRPr="00343844">
        <w:rPr>
          <w:rStyle w:val="Heading5Char"/>
        </w:rPr>
        <w:t xml:space="preserve"> </w:t>
      </w:r>
      <w:r>
        <w:rPr>
          <w:rStyle w:val="Heading5Char"/>
        </w:rPr>
        <w:t>area</w:t>
      </w:r>
      <w:bookmarkEnd w:id="19"/>
    </w:p>
    <w:p w14:paraId="3F0371B1" w14:textId="77777777" w:rsidR="00493BC0" w:rsidRDefault="00493BC0" w:rsidP="00493BC0">
      <w:pPr>
        <w:pStyle w:val="ListParagraph"/>
        <w:numPr>
          <w:ilvl w:val="0"/>
          <w:numId w:val="16"/>
        </w:numPr>
      </w:pPr>
      <w:r>
        <w:t>A quiet nook with western views which opens into the bedroom. It is partitioned so as not to disturb a partner’s sleep. In evenings it takes the drowsy reader only a few steps to tumble into bed. The reading room is also a convenient location to discretely monitor a bedridden patient without disturbance.</w:t>
      </w:r>
    </w:p>
    <w:p w14:paraId="022D6A39" w14:textId="77777777" w:rsidR="00493BC0" w:rsidRDefault="00493BC0" w:rsidP="00493BC0">
      <w:pPr>
        <w:pStyle w:val="ListParagraph"/>
        <w:numPr>
          <w:ilvl w:val="0"/>
          <w:numId w:val="16"/>
        </w:numPr>
      </w:pPr>
      <w:r>
        <w:t>Plush carpet, aqua</w:t>
      </w:r>
    </w:p>
    <w:p w14:paraId="652069CA" w14:textId="77777777" w:rsidR="009A1F84" w:rsidRDefault="009A1F84" w:rsidP="00670AEF">
      <w:pPr>
        <w:pStyle w:val="Heading3"/>
      </w:pPr>
      <w:bookmarkStart w:id="20" w:name="_Toc45184700"/>
      <w:r>
        <w:t>Fitness room</w:t>
      </w:r>
      <w:bookmarkEnd w:id="20"/>
    </w:p>
    <w:p w14:paraId="27875ADA" w14:textId="77777777" w:rsidR="009A1F84" w:rsidRDefault="00075974" w:rsidP="009A1F84">
      <w:pPr>
        <w:pStyle w:val="ListParagraph"/>
        <w:numPr>
          <w:ilvl w:val="0"/>
          <w:numId w:val="10"/>
        </w:numPr>
      </w:pPr>
      <w:r>
        <w:t>Swim against the current in a</w:t>
      </w:r>
      <w:r w:rsidR="00BC28D8">
        <w:t>n “Endless Pool”,</w:t>
      </w:r>
      <w:r>
        <w:t xml:space="preserve"> a </w:t>
      </w:r>
      <w:r w:rsidR="00BC28D8">
        <w:t xml:space="preserve">7 </w:t>
      </w:r>
      <w:r w:rsidR="00BE1FD8">
        <w:t>b</w:t>
      </w:r>
      <w:r w:rsidR="00BC28D8">
        <w:t xml:space="preserve">y 14 foot </w:t>
      </w:r>
      <w:r>
        <w:t xml:space="preserve">ICF concrete pool with vinyl liner and </w:t>
      </w:r>
      <w:r w:rsidR="00BE1FD8">
        <w:t>convenient variable speed control</w:t>
      </w:r>
      <w:r w:rsidR="00D772B2">
        <w:t>.</w:t>
      </w:r>
      <w:r w:rsidR="00BE1FD8">
        <w:t xml:space="preserve"> </w:t>
      </w:r>
      <w:r w:rsidR="00D772B2">
        <w:t xml:space="preserve">Swimming is an </w:t>
      </w:r>
      <w:r w:rsidR="00BC28D8">
        <w:t xml:space="preserve">excellent </w:t>
      </w:r>
      <w:r w:rsidR="008B2CE0">
        <w:t xml:space="preserve">low-impact </w:t>
      </w:r>
      <w:r w:rsidR="00BC28D8">
        <w:t>exercise</w:t>
      </w:r>
      <w:r w:rsidR="00D772B2">
        <w:t xml:space="preserve"> for all ages</w:t>
      </w:r>
      <w:r w:rsidR="00BC28D8">
        <w:t>.</w:t>
      </w:r>
    </w:p>
    <w:p w14:paraId="0EB52953" w14:textId="77777777" w:rsidR="00BC28D8" w:rsidRDefault="006E5AA0" w:rsidP="009A1F84">
      <w:pPr>
        <w:pStyle w:val="ListParagraph"/>
        <w:numPr>
          <w:ilvl w:val="0"/>
          <w:numId w:val="10"/>
        </w:numPr>
      </w:pPr>
      <w:r>
        <w:t>This indoor pool</w:t>
      </w:r>
      <w:r w:rsidR="00BC28D8">
        <w:t xml:space="preserve"> requires very low maintenance: a cup of bleach every other day</w:t>
      </w:r>
      <w:r w:rsidR="008B2CE0">
        <w:t xml:space="preserve"> and a check of </w:t>
      </w:r>
      <w:r>
        <w:t>water quality</w:t>
      </w:r>
      <w:r w:rsidR="008B2CE0">
        <w:t xml:space="preserve"> monthly.</w:t>
      </w:r>
      <w:r w:rsidR="00075974">
        <w:t xml:space="preserve"> </w:t>
      </w:r>
      <w:r>
        <w:t>Insulated concrete construction results in highly efficient low cost temperature control.</w:t>
      </w:r>
    </w:p>
    <w:p w14:paraId="56FF1D9B" w14:textId="77777777" w:rsidR="008B2CE0" w:rsidRDefault="008B2CE0" w:rsidP="009A1F84">
      <w:pPr>
        <w:pStyle w:val="ListParagraph"/>
        <w:numPr>
          <w:ilvl w:val="0"/>
          <w:numId w:val="10"/>
        </w:numPr>
      </w:pPr>
      <w:r>
        <w:t>A similarly low maintenance hot tub</w:t>
      </w:r>
      <w:r w:rsidR="006E5AA0">
        <w:t xml:space="preserve"> </w:t>
      </w:r>
      <w:r w:rsidR="00B31B0B">
        <w:t>with</w:t>
      </w:r>
      <w:r w:rsidR="006E5AA0">
        <w:t xml:space="preserve"> a mountain view provides a relaxing finish after a satisfying workout.</w:t>
      </w:r>
    </w:p>
    <w:p w14:paraId="141FB5F4" w14:textId="77777777" w:rsidR="008B2CE0" w:rsidRDefault="008B2CE0" w:rsidP="009A1F84">
      <w:pPr>
        <w:pStyle w:val="ListParagraph"/>
        <w:numPr>
          <w:ilvl w:val="0"/>
          <w:numId w:val="10"/>
        </w:numPr>
      </w:pPr>
      <w:r>
        <w:t>Carpeted area for yoga and fitness exercises with full length mirrors.</w:t>
      </w:r>
    </w:p>
    <w:p w14:paraId="1F9401AC" w14:textId="77777777" w:rsidR="008B2CE0" w:rsidRPr="009A1F84" w:rsidRDefault="008B2CE0" w:rsidP="009A1F84">
      <w:pPr>
        <w:pStyle w:val="ListParagraph"/>
        <w:numPr>
          <w:ilvl w:val="0"/>
          <w:numId w:val="10"/>
        </w:numPr>
      </w:pPr>
      <w:r>
        <w:t>Located adjacent to the master suite you are only</w:t>
      </w:r>
      <w:r w:rsidR="00D772B2">
        <w:t xml:space="preserve"> steps away from a</w:t>
      </w:r>
      <w:r>
        <w:t xml:space="preserve"> shower</w:t>
      </w:r>
      <w:r w:rsidR="00BE1FD8">
        <w:t xml:space="preserve"> and change of clothes</w:t>
      </w:r>
      <w:r>
        <w:t>.</w:t>
      </w:r>
    </w:p>
    <w:p w14:paraId="0C10E786" w14:textId="4922FEA9" w:rsidR="002647F9" w:rsidRDefault="00CA6527" w:rsidP="00493BC0">
      <w:pPr>
        <w:pStyle w:val="Heading2"/>
        <w:rPr>
          <w:rStyle w:val="Heading4Char"/>
        </w:rPr>
      </w:pPr>
      <w:bookmarkStart w:id="21" w:name="_Toc45184701"/>
      <w:r>
        <w:t xml:space="preserve">Zone </w:t>
      </w:r>
      <w:r w:rsidR="00493BC0">
        <w:t>3</w:t>
      </w:r>
      <w:bookmarkEnd w:id="21"/>
    </w:p>
    <w:p w14:paraId="7F8EB074" w14:textId="77777777" w:rsidR="00D772B2" w:rsidRPr="00D772B2" w:rsidRDefault="00A34118" w:rsidP="005839C5">
      <w:pPr>
        <w:pStyle w:val="Heading3"/>
      </w:pPr>
      <w:bookmarkStart w:id="22" w:name="_Toc45184702"/>
      <w:r w:rsidRPr="00D772B2">
        <w:t>Guest Suite</w:t>
      </w:r>
      <w:bookmarkEnd w:id="22"/>
    </w:p>
    <w:p w14:paraId="20145BDC" w14:textId="77777777" w:rsidR="00A34118" w:rsidRDefault="00A34118" w:rsidP="00B23ADA">
      <w:r>
        <w:t>A studio apartment with full size kitchen appliances, a queen-size Murphy bed, Jack &amp; Jill bathroom</w:t>
      </w:r>
      <w:r w:rsidR="002C5B72">
        <w:t>s</w:t>
      </w:r>
      <w:r w:rsidR="002B5B75">
        <w:t xml:space="preserve"> </w:t>
      </w:r>
      <w:r w:rsidR="00F70C86">
        <w:t>(</w:t>
      </w:r>
      <w:r w:rsidR="002B5B75">
        <w:t>separated by tub/shower room</w:t>
      </w:r>
      <w:r w:rsidR="00F70C86">
        <w:t>)</w:t>
      </w:r>
      <w:r w:rsidR="002B5B75">
        <w:t xml:space="preserve">, and a small walk-in closet with built-in dresser </w:t>
      </w:r>
      <w:r w:rsidR="003B46F3">
        <w:t>and</w:t>
      </w:r>
      <w:r w:rsidR="002B5B75">
        <w:t xml:space="preserve"> double sliding doors </w:t>
      </w:r>
      <w:r w:rsidR="003B46F3">
        <w:t xml:space="preserve">faced </w:t>
      </w:r>
      <w:r w:rsidR="002B5B75">
        <w:t xml:space="preserve">with full-length mirrors. When furnished with a pair of love seat sofa beds, </w:t>
      </w:r>
      <w:r w:rsidR="00F70C86">
        <w:t>the suite</w:t>
      </w:r>
      <w:r w:rsidR="002B5B75">
        <w:t xml:space="preserve"> comfortably slept a visiting family of four.</w:t>
      </w:r>
    </w:p>
    <w:p w14:paraId="4814DB5E" w14:textId="77777777" w:rsidR="002B5B75" w:rsidRDefault="002B5B75" w:rsidP="00A34118">
      <w:r>
        <w:t>Potential uses</w:t>
      </w:r>
      <w:r w:rsidR="003B46F3">
        <w:t xml:space="preserve"> include: Visiting family and friends, a teenage family member or returning adult children, live-in aging parents, or caregivers for the primary residents.</w:t>
      </w:r>
    </w:p>
    <w:p w14:paraId="54D834DA" w14:textId="77777777" w:rsidR="00BE1FD8" w:rsidRDefault="008913ED" w:rsidP="005839C5">
      <w:pPr>
        <w:pStyle w:val="Heading3"/>
        <w:rPr>
          <w:rStyle w:val="Heading4Char"/>
        </w:rPr>
      </w:pPr>
      <w:bookmarkStart w:id="23" w:name="_Toc45184703"/>
      <w:r>
        <w:t>Bedroom</w:t>
      </w:r>
      <w:r w:rsidR="00D772B2" w:rsidRPr="00D772B2">
        <w:t xml:space="preserve"> and media rooms</w:t>
      </w:r>
      <w:bookmarkEnd w:id="23"/>
    </w:p>
    <w:p w14:paraId="057068D0" w14:textId="77777777" w:rsidR="00B23ADA" w:rsidRDefault="008B2CE0" w:rsidP="00A34118">
      <w:r>
        <w:t xml:space="preserve">These rooms </w:t>
      </w:r>
      <w:r w:rsidR="0059708E">
        <w:t>with closets and direct access to Jack and Jill bathrooms are well suited</w:t>
      </w:r>
      <w:r>
        <w:t xml:space="preserve"> </w:t>
      </w:r>
      <w:r w:rsidR="0059708E">
        <w:t>for use as bedrooms and other functions according to the needs of residents and guests.</w:t>
      </w:r>
      <w:r w:rsidR="00DD545A">
        <w:t xml:space="preserve"> Surround sound speakers with woofer are installed in the media room.</w:t>
      </w:r>
    </w:p>
    <w:p w14:paraId="4471B054" w14:textId="089019BB" w:rsidR="00FD4B33" w:rsidRDefault="00FD4B33" w:rsidP="00493BC0">
      <w:pPr>
        <w:pStyle w:val="Heading2"/>
      </w:pPr>
      <w:bookmarkStart w:id="24" w:name="_Toc45184704"/>
      <w:r>
        <w:t xml:space="preserve">Zone </w:t>
      </w:r>
      <w:r w:rsidR="005839C5">
        <w:t>4</w:t>
      </w:r>
      <w:bookmarkEnd w:id="24"/>
    </w:p>
    <w:p w14:paraId="58866C44" w14:textId="77777777" w:rsidR="006E0646" w:rsidRPr="006E0646" w:rsidRDefault="006E0646" w:rsidP="00493BC0">
      <w:pPr>
        <w:pStyle w:val="Heading3"/>
      </w:pPr>
      <w:bookmarkStart w:id="25" w:name="_Toc45184705"/>
      <w:r>
        <w:t>Garage</w:t>
      </w:r>
      <w:bookmarkEnd w:id="25"/>
    </w:p>
    <w:p w14:paraId="37F4602B" w14:textId="77777777" w:rsidR="00FD4B33" w:rsidRDefault="006E0646" w:rsidP="006E0646">
      <w:pPr>
        <w:pStyle w:val="NoSpacing"/>
      </w:pPr>
      <w:r>
        <w:t xml:space="preserve">Spacious </w:t>
      </w:r>
      <w:r w:rsidR="00FD4B33">
        <w:t>3-car garage, recycle/compactor room, large secure storeroom, and a “shop” alcove.</w:t>
      </w:r>
    </w:p>
    <w:p w14:paraId="351A27F1" w14:textId="77777777" w:rsidR="00FD4B33" w:rsidRPr="003B46F3" w:rsidRDefault="00FD4B33" w:rsidP="00FD4B33">
      <w:r>
        <w:t xml:space="preserve">The center </w:t>
      </w:r>
      <w:r w:rsidR="00F70C86">
        <w:t xml:space="preserve">garage </w:t>
      </w:r>
      <w:r>
        <w:t xml:space="preserve">bay is </w:t>
      </w:r>
      <w:r w:rsidR="006E0646">
        <w:t>out</w:t>
      </w:r>
      <w:r>
        <w:t xml:space="preserve">fitted for car washing. The floor slopes to </w:t>
      </w:r>
      <w:r w:rsidR="000E4215">
        <w:t>a</w:t>
      </w:r>
      <w:r w:rsidR="00D72AAF">
        <w:t xml:space="preserve"> gray water</w:t>
      </w:r>
      <w:r w:rsidR="000E4215">
        <w:t xml:space="preserve"> </w:t>
      </w:r>
      <w:r>
        <w:t>drain.  Two hose bibs</w:t>
      </w:r>
      <w:r w:rsidR="000E4215">
        <w:t xml:space="preserve"> each with hose racks and 25 foot hoses are mounted,</w:t>
      </w:r>
      <w:r>
        <w:t xml:space="preserve"> on</w:t>
      </w:r>
      <w:r w:rsidR="000E4215">
        <w:t>e on each side of the</w:t>
      </w:r>
      <w:r>
        <w:t xml:space="preserve"> </w:t>
      </w:r>
      <w:r w:rsidR="00D72AAF">
        <w:t xml:space="preserve">middle </w:t>
      </w:r>
      <w:r>
        <w:t>garage door</w:t>
      </w:r>
      <w:r w:rsidR="00D72AAF">
        <w:t>.</w:t>
      </w:r>
    </w:p>
    <w:p w14:paraId="477B059E" w14:textId="47F07891" w:rsidR="003B46F3" w:rsidRDefault="00A34118" w:rsidP="00493BC0">
      <w:pPr>
        <w:pStyle w:val="Heading2"/>
      </w:pPr>
      <w:bookmarkStart w:id="26" w:name="_Toc45184706"/>
      <w:r>
        <w:t xml:space="preserve">Zone </w:t>
      </w:r>
      <w:r w:rsidR="005839C5">
        <w:t>5</w:t>
      </w:r>
      <w:bookmarkEnd w:id="26"/>
    </w:p>
    <w:p w14:paraId="559359A9" w14:textId="77777777" w:rsidR="00A34118" w:rsidRDefault="00A34118" w:rsidP="00493BC0">
      <w:pPr>
        <w:pStyle w:val="Heading3"/>
      </w:pPr>
      <w:bookmarkStart w:id="27" w:name="_Toc45184707"/>
      <w:r>
        <w:t>Mechanical Room</w:t>
      </w:r>
      <w:bookmarkEnd w:id="27"/>
    </w:p>
    <w:p w14:paraId="10E38B61" w14:textId="1E09FF8D" w:rsidR="002647F9" w:rsidRDefault="002647F9" w:rsidP="002647F9">
      <w:r>
        <w:t xml:space="preserve">This home is prominently sited </w:t>
      </w:r>
      <w:r w:rsidR="00B64182">
        <w:t>on a high slope</w:t>
      </w:r>
      <w:r>
        <w:t>.</w:t>
      </w:r>
      <w:r w:rsidR="005217A8">
        <w:t xml:space="preserve"> </w:t>
      </w:r>
      <w:r>
        <w:t xml:space="preserve"> Rather </w:t>
      </w:r>
      <w:r w:rsidR="00815BD3">
        <w:t xml:space="preserve">than </w:t>
      </w:r>
      <w:r>
        <w:t>prevailing concrete slab-on-grade construction</w:t>
      </w:r>
      <w:r w:rsidR="005217A8">
        <w:t xml:space="preserve"> with utility services in slab or above ceiling</w:t>
      </w:r>
      <w:r>
        <w:t>, this residence</w:t>
      </w:r>
      <w:r w:rsidR="007A4787">
        <w:t xml:space="preserve"> takes advantage of the sloping terrain </w:t>
      </w:r>
      <w:r w:rsidR="00F70C86">
        <w:t>for</w:t>
      </w:r>
      <w:r>
        <w:t xml:space="preserve"> </w:t>
      </w:r>
      <w:r w:rsidR="005217A8">
        <w:t xml:space="preserve">a basement </w:t>
      </w:r>
      <w:r w:rsidR="007A4787">
        <w:t>access</w:t>
      </w:r>
      <w:r w:rsidR="00B64182">
        <w:t>ible</w:t>
      </w:r>
      <w:r w:rsidR="007A4787">
        <w:t xml:space="preserve"> at the lower</w:t>
      </w:r>
      <w:r w:rsidR="005217A8">
        <w:t xml:space="preserve"> ground level</w:t>
      </w:r>
      <w:r w:rsidR="007A4787">
        <w:t>.</w:t>
      </w:r>
      <w:r w:rsidR="005217A8">
        <w:t xml:space="preserve"> </w:t>
      </w:r>
      <w:r w:rsidR="007A4787">
        <w:t>E</w:t>
      </w:r>
      <w:r w:rsidR="00D7254F">
        <w:t xml:space="preserve">ach utility has a dedicated area in </w:t>
      </w:r>
      <w:r w:rsidR="00F70C86">
        <w:t>this</w:t>
      </w:r>
      <w:r w:rsidR="00D7254F">
        <w:t xml:space="preserve"> spacious, well-lit mechanical room.</w:t>
      </w:r>
    </w:p>
    <w:p w14:paraId="0466B9B2" w14:textId="77777777" w:rsidR="00D7254F" w:rsidRDefault="00D7254F" w:rsidP="00D7254F">
      <w:pPr>
        <w:pStyle w:val="NoSpacing"/>
      </w:pPr>
      <w:r>
        <w:t>Utility areas include:</w:t>
      </w:r>
    </w:p>
    <w:p w14:paraId="73EE90A4" w14:textId="77777777" w:rsidR="00D7254F" w:rsidRPr="00FC6F3C" w:rsidRDefault="00D7254F" w:rsidP="00D7254F">
      <w:pPr>
        <w:pStyle w:val="NoSpacing"/>
        <w:numPr>
          <w:ilvl w:val="0"/>
          <w:numId w:val="11"/>
        </w:numPr>
      </w:pPr>
      <w:r w:rsidRPr="00FC6F3C">
        <w:t xml:space="preserve">Electrical </w:t>
      </w:r>
    </w:p>
    <w:p w14:paraId="222FDF83" w14:textId="77777777" w:rsidR="001A1536" w:rsidRPr="00FC6F3C" w:rsidRDefault="001A1536" w:rsidP="00D7254F">
      <w:pPr>
        <w:pStyle w:val="NoSpacing"/>
        <w:numPr>
          <w:ilvl w:val="0"/>
          <w:numId w:val="11"/>
        </w:numPr>
      </w:pPr>
      <w:r w:rsidRPr="00FC6F3C">
        <w:t>Solar</w:t>
      </w:r>
      <w:r w:rsidR="00F60BAE" w:rsidRPr="00FC6F3C">
        <w:t xml:space="preserve"> system</w:t>
      </w:r>
    </w:p>
    <w:p w14:paraId="219E68DA" w14:textId="77777777" w:rsidR="00D7254F" w:rsidRPr="00FC6F3C" w:rsidRDefault="00E116C6" w:rsidP="00D7254F">
      <w:pPr>
        <w:pStyle w:val="NoSpacing"/>
        <w:numPr>
          <w:ilvl w:val="0"/>
          <w:numId w:val="11"/>
        </w:numPr>
      </w:pPr>
      <w:r w:rsidRPr="00FC6F3C">
        <w:t>S</w:t>
      </w:r>
      <w:r w:rsidR="00D7254F" w:rsidRPr="00FC6F3C">
        <w:t>mart home</w:t>
      </w:r>
    </w:p>
    <w:p w14:paraId="552938E1" w14:textId="77777777" w:rsidR="001A1536" w:rsidRPr="00FC6F3C" w:rsidRDefault="001A1536" w:rsidP="00D7254F">
      <w:pPr>
        <w:pStyle w:val="NoSpacing"/>
        <w:numPr>
          <w:ilvl w:val="0"/>
          <w:numId w:val="11"/>
        </w:numPr>
      </w:pPr>
      <w:r w:rsidRPr="00FC6F3C">
        <w:t>Air conditioning</w:t>
      </w:r>
    </w:p>
    <w:p w14:paraId="2977E6BB" w14:textId="77777777" w:rsidR="00F60BAE" w:rsidRPr="00FC6F3C" w:rsidRDefault="00F60BAE" w:rsidP="00F60BAE">
      <w:pPr>
        <w:pStyle w:val="NoSpacing"/>
        <w:numPr>
          <w:ilvl w:val="0"/>
          <w:numId w:val="11"/>
        </w:numPr>
      </w:pPr>
      <w:r w:rsidRPr="00FC6F3C">
        <w:t xml:space="preserve">Water - </w:t>
      </w:r>
      <w:r w:rsidR="00743445" w:rsidRPr="00FC6F3C">
        <w:t>Potable</w:t>
      </w:r>
      <w:r w:rsidRPr="00FC6F3C">
        <w:t>,</w:t>
      </w:r>
      <w:r w:rsidR="00743445" w:rsidRPr="00FC6F3C">
        <w:t xml:space="preserve"> </w:t>
      </w:r>
      <w:r w:rsidRPr="00FC6F3C">
        <w:t>Waste, Gray water, and Rain-Bird irrigation</w:t>
      </w:r>
    </w:p>
    <w:p w14:paraId="77DB6959" w14:textId="77777777" w:rsidR="001A1536" w:rsidRPr="00FC6F3C" w:rsidRDefault="001A1536" w:rsidP="00D7254F">
      <w:pPr>
        <w:pStyle w:val="NoSpacing"/>
        <w:numPr>
          <w:ilvl w:val="0"/>
          <w:numId w:val="11"/>
        </w:numPr>
      </w:pPr>
      <w:r w:rsidRPr="00FC6F3C">
        <w:t xml:space="preserve">Pool </w:t>
      </w:r>
      <w:r w:rsidR="00E116C6" w:rsidRPr="00FC6F3C">
        <w:t xml:space="preserve">- </w:t>
      </w:r>
      <w:r w:rsidRPr="00FC6F3C">
        <w:t>hyd</w:t>
      </w:r>
      <w:r w:rsidR="00E116C6" w:rsidRPr="00FC6F3C">
        <w:t>raulic, heating, and filtration</w:t>
      </w:r>
    </w:p>
    <w:p w14:paraId="37657E3C" w14:textId="77777777" w:rsidR="00301633" w:rsidRPr="00FC6F3C" w:rsidRDefault="00E116C6" w:rsidP="00301633">
      <w:pPr>
        <w:pStyle w:val="ListParagraph"/>
        <w:numPr>
          <w:ilvl w:val="0"/>
          <w:numId w:val="11"/>
        </w:numPr>
      </w:pPr>
      <w:r w:rsidRPr="00FC6F3C">
        <w:t>C</w:t>
      </w:r>
      <w:r w:rsidR="00301633" w:rsidRPr="00FC6F3C">
        <w:t>entral vacuum</w:t>
      </w:r>
    </w:p>
    <w:p w14:paraId="4BA883DC" w14:textId="77777777" w:rsidR="00E50355" w:rsidRDefault="001A1536" w:rsidP="001A1536">
      <w:pPr>
        <w:pStyle w:val="NoSpacing"/>
      </w:pPr>
      <w:r>
        <w:t xml:space="preserve">Original architectural drawings </w:t>
      </w:r>
      <w:r w:rsidR="00301633">
        <w:t xml:space="preserve">of all systems </w:t>
      </w:r>
      <w:r>
        <w:t>are mounte</w:t>
      </w:r>
      <w:r w:rsidR="00301633">
        <w:t>d on one wall behind glass panels</w:t>
      </w:r>
      <w:r w:rsidR="00323FE6">
        <w:t xml:space="preserve">. </w:t>
      </w:r>
    </w:p>
    <w:p w14:paraId="1AD77461" w14:textId="77777777" w:rsidR="00E50355" w:rsidRDefault="00E50355" w:rsidP="001A1536">
      <w:pPr>
        <w:pStyle w:val="NoSpacing"/>
      </w:pPr>
    </w:p>
    <w:p w14:paraId="56985E77" w14:textId="77777777" w:rsidR="001A1536" w:rsidRPr="002647F9" w:rsidRDefault="00FE1E90" w:rsidP="001A1536">
      <w:pPr>
        <w:pStyle w:val="NoSpacing"/>
      </w:pPr>
      <w:r>
        <w:t>Servicemen</w:t>
      </w:r>
      <w:r w:rsidR="00323FE6">
        <w:t xml:space="preserve"> use a separate driveway for direct access </w:t>
      </w:r>
      <w:r w:rsidR="00D5058C">
        <w:t>of</w:t>
      </w:r>
      <w:r w:rsidR="00323FE6">
        <w:t xml:space="preserve"> </w:t>
      </w:r>
      <w:r w:rsidR="00E50355">
        <w:t>service vehicles to the Mechanical Room through double doors, minimizing need to enter living areas on the main floor.</w:t>
      </w:r>
    </w:p>
    <w:p w14:paraId="2E6CE209" w14:textId="04B302FA" w:rsidR="00B457B7" w:rsidRDefault="003427FF" w:rsidP="00B457B7">
      <w:pPr>
        <w:pStyle w:val="Heading1"/>
      </w:pPr>
      <w:bookmarkStart w:id="28" w:name="_Toc45184708"/>
      <w:r>
        <w:t>BUILDING FEATURES</w:t>
      </w:r>
      <w:bookmarkEnd w:id="28"/>
    </w:p>
    <w:p w14:paraId="22282ED7" w14:textId="77777777" w:rsidR="003C7EA2" w:rsidRDefault="003C7EA2" w:rsidP="003C7EA2">
      <w:pPr>
        <w:pStyle w:val="Heading2"/>
      </w:pPr>
      <w:bookmarkStart w:id="29" w:name="_Toc45184709"/>
      <w:r>
        <w:t>Roof</w:t>
      </w:r>
      <w:bookmarkEnd w:id="29"/>
    </w:p>
    <w:p w14:paraId="7A99B117" w14:textId="77777777" w:rsidR="003C7EA2" w:rsidRDefault="006C1A82" w:rsidP="003C7EA2">
      <w:pPr>
        <w:pStyle w:val="NoSpacing"/>
      </w:pPr>
      <w:r>
        <w:t xml:space="preserve">Commercial grade, </w:t>
      </w:r>
      <w:r w:rsidR="003C7EA2">
        <w:t>80 mil TPO single membrane</w:t>
      </w:r>
      <w:r w:rsidR="00F70C86">
        <w:t>,</w:t>
      </w:r>
      <w:r w:rsidR="003C7EA2">
        <w:t xml:space="preserve"> </w:t>
      </w:r>
      <w:r w:rsidR="00F70C86">
        <w:t xml:space="preserve">twice the thickness of the hail-damaged original PVC membrane </w:t>
      </w:r>
      <w:r w:rsidR="003C7EA2">
        <w:t>(TPO = T</w:t>
      </w:r>
      <w:r>
        <w:t>h</w:t>
      </w:r>
      <w:r w:rsidR="003C7EA2">
        <w:t>ermoplastic Polyolefin)</w:t>
      </w:r>
      <w:r>
        <w:t>.</w:t>
      </w:r>
    </w:p>
    <w:p w14:paraId="752BA807" w14:textId="77777777" w:rsidR="003C7EA2" w:rsidRDefault="003C7EA2" w:rsidP="003C7EA2">
      <w:pPr>
        <w:pStyle w:val="NoSpacing"/>
      </w:pPr>
      <w:r>
        <w:t>Reroofed November 2018. 10 year warranty + lifetime limited. (Original owner).</w:t>
      </w:r>
    </w:p>
    <w:p w14:paraId="26DA0B4E" w14:textId="77777777" w:rsidR="003C7EA2" w:rsidRDefault="003C7EA2" w:rsidP="003C7EA2">
      <w:pPr>
        <w:pStyle w:val="Heading2"/>
      </w:pPr>
      <w:bookmarkStart w:id="30" w:name="_Toc45184710"/>
      <w:r>
        <w:t>Stucco</w:t>
      </w:r>
      <w:bookmarkEnd w:id="30"/>
    </w:p>
    <w:p w14:paraId="15F0856E" w14:textId="77777777" w:rsidR="003C7EA2" w:rsidRDefault="003C7EA2" w:rsidP="003C7EA2">
      <w:r>
        <w:t>Re-stucco’ed November 2011 in accordance with STO specification</w:t>
      </w:r>
      <w:r w:rsidR="00F7670F">
        <w:t>s</w:t>
      </w:r>
      <w:r>
        <w:t xml:space="preserve">. STO certified </w:t>
      </w:r>
      <w:r w:rsidR="00F7670F">
        <w:t xml:space="preserve">the project </w:t>
      </w:r>
      <w:r>
        <w:t>on site</w:t>
      </w:r>
      <w:r w:rsidR="00F7670F">
        <w:t xml:space="preserve"> and issued a</w:t>
      </w:r>
      <w:r>
        <w:t xml:space="preserve"> 10 year warranty.</w:t>
      </w:r>
    </w:p>
    <w:p w14:paraId="473B9B7C" w14:textId="2DC47357" w:rsidR="003C7EA2" w:rsidRDefault="003C7EA2">
      <w:pPr>
        <w:pStyle w:val="Heading2"/>
        <w:pPrChange w:id="31" w:author="Microsoft account" w:date="2020-07-08T11:08:00Z">
          <w:pPr/>
        </w:pPrChange>
      </w:pPr>
      <w:bookmarkStart w:id="32" w:name="_Toc45184711"/>
      <w:r>
        <w:t>Icynene Insulation</w:t>
      </w:r>
      <w:bookmarkEnd w:id="32"/>
    </w:p>
    <w:p w14:paraId="54C8CBAC" w14:textId="77777777" w:rsidR="003C7EA2" w:rsidRDefault="003C7EA2" w:rsidP="003C7EA2">
      <w:r>
        <w:t>Highly effective fire &amp; sound retardant and air barrier sealing in all interior partitions and underside of roof. (Consequently, central conditioning ducts above the ceilings are at room temperature minimizing heat/cooling losses.)</w:t>
      </w:r>
    </w:p>
    <w:p w14:paraId="6E243D1A" w14:textId="5A7442B1" w:rsidR="009E3A6C" w:rsidRDefault="003427FF" w:rsidP="00BA3315">
      <w:pPr>
        <w:pStyle w:val="Heading1"/>
      </w:pPr>
      <w:bookmarkStart w:id="33" w:name="_Toc45184712"/>
      <w:r>
        <w:t>COMMUNICATIONS</w:t>
      </w:r>
      <w:bookmarkEnd w:id="33"/>
    </w:p>
    <w:p w14:paraId="3BADDFFB" w14:textId="127F1D83" w:rsidR="009E3A6C" w:rsidRDefault="009E3A6C" w:rsidP="009E3A6C">
      <w:pPr>
        <w:pStyle w:val="Heading2"/>
      </w:pPr>
      <w:bookmarkStart w:id="34" w:name="_Toc45184713"/>
      <w:r>
        <w:t>Internet</w:t>
      </w:r>
      <w:bookmarkEnd w:id="34"/>
    </w:p>
    <w:p w14:paraId="3E96B77A" w14:textId="4F77CFF8" w:rsidR="00F442DA" w:rsidRDefault="00F442DA" w:rsidP="00E54F40">
      <w:pPr>
        <w:pStyle w:val="NoSpacing"/>
      </w:pPr>
      <w:r>
        <w:t>FASTWAVE</w:t>
      </w:r>
      <w:r w:rsidR="009E3A6C">
        <w:t xml:space="preserve"> </w:t>
      </w:r>
      <w:r>
        <w:t>-</w:t>
      </w:r>
      <w:r w:rsidR="009E3A6C">
        <w:t xml:space="preserve"> a m</w:t>
      </w:r>
      <w:r>
        <w:t>icrowave line-of-sight service.</w:t>
      </w:r>
    </w:p>
    <w:p w14:paraId="4762A6DF" w14:textId="66FF8F63" w:rsidR="00F442DA" w:rsidRDefault="009E3A6C" w:rsidP="00E54F40">
      <w:pPr>
        <w:pStyle w:val="NoSpacing"/>
      </w:pPr>
      <w:r>
        <w:t>PROs: Reliable and affordable. Speed is adequate for most users.</w:t>
      </w:r>
      <w:r w:rsidR="00F442DA">
        <w:t xml:space="preserve"> Used by seller.</w:t>
      </w:r>
    </w:p>
    <w:p w14:paraId="767300DF" w14:textId="1C9363AB" w:rsidR="009E3A6C" w:rsidRDefault="009E3A6C" w:rsidP="00E54F40">
      <w:r>
        <w:t xml:space="preserve">CONs: </w:t>
      </w:r>
      <w:r w:rsidR="00F442DA">
        <w:t xml:space="preserve">Microwave is susceptible to interference by </w:t>
      </w:r>
      <w:r w:rsidR="00134680">
        <w:t xml:space="preserve">occasional </w:t>
      </w:r>
      <w:r w:rsidR="00F442DA">
        <w:t>e</w:t>
      </w:r>
      <w:r w:rsidR="00134680">
        <w:t>xtreme winds and severe storms.</w:t>
      </w:r>
    </w:p>
    <w:p w14:paraId="5308E420" w14:textId="6DAF5A3A" w:rsidR="00F442DA" w:rsidRDefault="00F442DA" w:rsidP="00E54F40">
      <w:pPr>
        <w:pStyle w:val="NoSpacing"/>
      </w:pPr>
      <w:r>
        <w:t>SATELLITE</w:t>
      </w:r>
    </w:p>
    <w:p w14:paraId="23309A2B" w14:textId="77777777" w:rsidR="00D37D6C" w:rsidRDefault="00F442DA" w:rsidP="00E54F40">
      <w:pPr>
        <w:pStyle w:val="NoSpacing"/>
      </w:pPr>
      <w:r>
        <w:t>PROs: High speed. Possibly more reliable</w:t>
      </w:r>
    </w:p>
    <w:p w14:paraId="5192300A" w14:textId="7049DBE7" w:rsidR="00D37D6C" w:rsidRDefault="00D37D6C" w:rsidP="00E54F40">
      <w:r>
        <w:t>CONs: Higher cost. P</w:t>
      </w:r>
      <w:r w:rsidR="00F442DA">
        <w:t xml:space="preserve">ossibly susceptible </w:t>
      </w:r>
      <w:r>
        <w:t>to</w:t>
      </w:r>
      <w:r w:rsidR="00F442DA">
        <w:t xml:space="preserve"> extreme weather.</w:t>
      </w:r>
    </w:p>
    <w:p w14:paraId="3D22A102" w14:textId="7AF4C972" w:rsidR="00D37D6C" w:rsidRDefault="00D37D6C" w:rsidP="00E54F40">
      <w:pPr>
        <w:pStyle w:val="Heading2"/>
      </w:pPr>
      <w:bookmarkStart w:id="35" w:name="_Toc45184714"/>
      <w:r>
        <w:t>Cell Phone</w:t>
      </w:r>
      <w:bookmarkEnd w:id="35"/>
    </w:p>
    <w:p w14:paraId="70106DF7" w14:textId="4D2A48EE" w:rsidR="00D37D6C" w:rsidRPr="009E3A6C" w:rsidRDefault="00D37D6C" w:rsidP="00E54F40">
      <w:pPr>
        <w:pStyle w:val="NoSpacing"/>
      </w:pPr>
      <w:r>
        <w:t>Verizon provides adequate, reliable service.</w:t>
      </w:r>
      <w:r w:rsidRPr="00D37D6C">
        <w:t xml:space="preserve"> </w:t>
      </w:r>
      <w:r>
        <w:t xml:space="preserve">Is used by owner. </w:t>
      </w:r>
      <w:r w:rsidR="00134680">
        <w:t>S</w:t>
      </w:r>
      <w:r>
        <w:t xml:space="preserve">ignal strength </w:t>
      </w:r>
      <w:r w:rsidR="00134680">
        <w:t xml:space="preserve">and </w:t>
      </w:r>
      <w:r w:rsidR="00E54F40">
        <w:t xml:space="preserve">price </w:t>
      </w:r>
      <w:r w:rsidR="00134680">
        <w:t xml:space="preserve">of other services </w:t>
      </w:r>
      <w:r w:rsidR="00E54F40">
        <w:t>varies.</w:t>
      </w:r>
    </w:p>
    <w:p w14:paraId="0F8F1FD6" w14:textId="7E639869" w:rsidR="00F5257A" w:rsidRDefault="003427FF" w:rsidP="00BA3315">
      <w:pPr>
        <w:pStyle w:val="Heading1"/>
      </w:pPr>
      <w:bookmarkStart w:id="36" w:name="_Toc45184715"/>
      <w:r>
        <w:t>EMERGENCY SERVICES</w:t>
      </w:r>
      <w:bookmarkEnd w:id="36"/>
    </w:p>
    <w:p w14:paraId="00C517E2" w14:textId="77777777" w:rsidR="00F5257A" w:rsidRDefault="00F5257A" w:rsidP="00F5257A">
      <w:pPr>
        <w:pStyle w:val="Heading2"/>
      </w:pPr>
      <w:bookmarkStart w:id="37" w:name="_Toc45184716"/>
      <w:r>
        <w:t>Fire</w:t>
      </w:r>
      <w:bookmarkEnd w:id="37"/>
    </w:p>
    <w:p w14:paraId="2431E2FD" w14:textId="77777777" w:rsidR="00F5257A" w:rsidRDefault="00F5257A" w:rsidP="00F5257A">
      <w:r>
        <w:t xml:space="preserve">With ICF concrete construction, fire retardant walls and roof, and smoke alarm system, extensive damage by fire from within is highly remote. Outside, </w:t>
      </w:r>
      <w:r w:rsidR="0061754E">
        <w:t>desert grasses and other combustible</w:t>
      </w:r>
      <w:r>
        <w:t xml:space="preserve"> foliage, have been replaced with decorative stone and </w:t>
      </w:r>
      <w:r w:rsidR="00DD1945">
        <w:t>xeriscape</w:t>
      </w:r>
      <w:r>
        <w:t xml:space="preserve"> landscap</w:t>
      </w:r>
      <w:r w:rsidR="00DD1945">
        <w:t>ing</w:t>
      </w:r>
      <w:r w:rsidR="003739D2">
        <w:t xml:space="preserve"> </w:t>
      </w:r>
      <w:r w:rsidR="00B22DD4">
        <w:t xml:space="preserve">to </w:t>
      </w:r>
      <w:r w:rsidR="003739D2">
        <w:t>provide</w:t>
      </w:r>
      <w:r>
        <w:t xml:space="preserve"> at least twice the </w:t>
      </w:r>
      <w:r w:rsidR="003739D2">
        <w:t xml:space="preserve">combustion free </w:t>
      </w:r>
      <w:r>
        <w:t xml:space="preserve">distance </w:t>
      </w:r>
      <w:r w:rsidR="003739D2">
        <w:t>recommended</w:t>
      </w:r>
      <w:r>
        <w:t xml:space="preserve"> by fire code.</w:t>
      </w:r>
      <w:r w:rsidR="00487B3F">
        <w:t xml:space="preserve"> Hose bibs are strategically placed on all sides of the building, and </w:t>
      </w:r>
      <w:r w:rsidR="003739D2">
        <w:t xml:space="preserve">according to the fire department, </w:t>
      </w:r>
      <w:r w:rsidR="00487B3F">
        <w:t xml:space="preserve">the swimming pool </w:t>
      </w:r>
      <w:r w:rsidR="003739D2">
        <w:t>holds</w:t>
      </w:r>
      <w:r w:rsidR="00487B3F">
        <w:t xml:space="preserve"> twice the amount of water needed to control a residential fire.</w:t>
      </w:r>
    </w:p>
    <w:p w14:paraId="28DDCBFE" w14:textId="77777777" w:rsidR="00AF1B84" w:rsidRDefault="00AF1B84" w:rsidP="00670AEF">
      <w:pPr>
        <w:pStyle w:val="Heading2"/>
      </w:pPr>
      <w:bookmarkStart w:id="38" w:name="_Toc45184717"/>
      <w:r>
        <w:t>Computer backup</w:t>
      </w:r>
      <w:bookmarkEnd w:id="38"/>
    </w:p>
    <w:p w14:paraId="5FE7AA92" w14:textId="77777777" w:rsidR="00AF1B84" w:rsidRPr="008E05E4" w:rsidRDefault="00AF1B84" w:rsidP="00AF1B84">
      <w:r>
        <w:t xml:space="preserve">Buried in an obscure area of the mechanical room is a small concrete vault with electric and Cat 5E cable running </w:t>
      </w:r>
      <w:r w:rsidR="00B22DD4">
        <w:t xml:space="preserve">directly </w:t>
      </w:r>
      <w:r>
        <w:t xml:space="preserve">to it from the media equipment closet above. Its purpose is to locate and protect from destruction a backup computer hard drive. It was constructed as an alternative to the inconvenience of maintaining off-site backup </w:t>
      </w:r>
      <w:r w:rsidRPr="00B22DD4">
        <w:t>to back-up a 2TB Network Attached Server (NAS).</w:t>
      </w:r>
      <w:r w:rsidRPr="00AF1B84">
        <w:rPr>
          <w:color w:val="A6A6A6" w:themeColor="background1" w:themeShade="A6"/>
        </w:rPr>
        <w:t xml:space="preserve"> </w:t>
      </w:r>
      <w:r>
        <w:t>Largely watertight and with two gravity drains, it is expected to survive destruction of the residence by fire or natural disaster.</w:t>
      </w:r>
    </w:p>
    <w:p w14:paraId="4DDECB4B" w14:textId="39CDA46A" w:rsidR="00BA3315" w:rsidRDefault="00670AEF" w:rsidP="00F5257A">
      <w:pPr>
        <w:pStyle w:val="Heading2"/>
      </w:pPr>
      <w:bookmarkStart w:id="39" w:name="_Toc45184718"/>
      <w:r>
        <w:t>Water Utility</w:t>
      </w:r>
      <w:bookmarkEnd w:id="39"/>
    </w:p>
    <w:p w14:paraId="55879CAF" w14:textId="77777777" w:rsidR="00B075A5" w:rsidRDefault="00B075A5" w:rsidP="00670AEF">
      <w:pPr>
        <w:pStyle w:val="Heading3"/>
      </w:pPr>
      <w:bookmarkStart w:id="40" w:name="_Toc45184719"/>
      <w:r w:rsidRPr="00D113BA">
        <w:t>Well</w:t>
      </w:r>
      <w:bookmarkEnd w:id="40"/>
    </w:p>
    <w:p w14:paraId="4E92CE79" w14:textId="77777777" w:rsidR="00746123" w:rsidRDefault="00746123" w:rsidP="00746123">
      <w:r>
        <w:t xml:space="preserve">Water is supplied by </w:t>
      </w:r>
      <w:r w:rsidR="0062561B">
        <w:t>an</w:t>
      </w:r>
      <w:r>
        <w:t xml:space="preserve"> </w:t>
      </w:r>
      <w:r w:rsidR="0062561B">
        <w:t>800 foot deep well at the southwest corner of the lot. It requires no treatment; it has consistently tested perfectly potable and is ideally soft. Water is pumped to a 500 gallon tank in the mechanical room, the</w:t>
      </w:r>
      <w:r w:rsidR="003739D2">
        <w:t>n</w:t>
      </w:r>
      <w:r w:rsidR="0062561B">
        <w:t xml:space="preserve"> pressurized to 40 to 60 psi in</w:t>
      </w:r>
      <w:r w:rsidR="003739D2">
        <w:t xml:space="preserve"> a</w:t>
      </w:r>
      <w:r w:rsidR="0062561B">
        <w:t xml:space="preserve"> 15 gallon pressure tank. The life of the submerged pump is significantly extended by </w:t>
      </w:r>
      <w:r w:rsidR="003739D2">
        <w:t xml:space="preserve">the </w:t>
      </w:r>
      <w:r w:rsidR="0062561B">
        <w:t>500 gallon tank</w:t>
      </w:r>
      <w:r w:rsidR="003739D2">
        <w:t>.</w:t>
      </w:r>
      <w:r w:rsidR="0062561B">
        <w:t xml:space="preserve"> </w:t>
      </w:r>
      <w:r w:rsidR="003739D2">
        <w:t>F</w:t>
      </w:r>
      <w:r w:rsidR="0062561B">
        <w:t xml:space="preserve">ill levels in the tank </w:t>
      </w:r>
      <w:r w:rsidR="003739D2">
        <w:t xml:space="preserve">are set </w:t>
      </w:r>
      <w:r w:rsidR="0062561B">
        <w:t xml:space="preserve">such that it refills typically every other </w:t>
      </w:r>
      <w:r w:rsidR="005C0B1E">
        <w:t>day, rather than repeatedly upon demand which substantially wears electrical contacts.</w:t>
      </w:r>
    </w:p>
    <w:p w14:paraId="7107DD2F" w14:textId="42987DE6" w:rsidR="005C0B1E" w:rsidRDefault="002576E7" w:rsidP="00746123">
      <w:r>
        <w:t xml:space="preserve">Should a </w:t>
      </w:r>
      <w:r w:rsidR="005C0B1E">
        <w:t xml:space="preserve">well pump fail, well service typically takes a week, leaving residents totally without water for the duration. This has been avoided here by a running </w:t>
      </w:r>
      <w:r w:rsidR="00FF6E4B">
        <w:t xml:space="preserve">a </w:t>
      </w:r>
      <w:r w:rsidR="005C0B1E">
        <w:t xml:space="preserve">gravity fed water line from the Endless Pool to the 500 gallon tank. In the event of well pump failure, </w:t>
      </w:r>
      <w:r w:rsidR="0093383F">
        <w:t xml:space="preserve">treated pool water </w:t>
      </w:r>
      <w:r w:rsidR="00FF6E4B">
        <w:t xml:space="preserve">can be substituted </w:t>
      </w:r>
      <w:r w:rsidR="0093383F">
        <w:t>for showers, flushing and any other needs</w:t>
      </w:r>
      <w:r w:rsidR="00C46171">
        <w:t>,</w:t>
      </w:r>
      <w:r w:rsidR="0093383F">
        <w:t xml:space="preserve"> other than drinking water, which can be purchased local</w:t>
      </w:r>
      <w:r w:rsidR="00F7670F">
        <w:t>ly</w:t>
      </w:r>
      <w:r w:rsidR="0093383F">
        <w:t xml:space="preserve">. Water pressure </w:t>
      </w:r>
      <w:r w:rsidR="00FF6E4B">
        <w:t xml:space="preserve">is </w:t>
      </w:r>
      <w:r w:rsidR="0093383F">
        <w:t>maintained by the booster pump tank</w:t>
      </w:r>
      <w:r>
        <w:t>,</w:t>
      </w:r>
      <w:r w:rsidR="0093383F">
        <w:t xml:space="preserve"> as usual.</w:t>
      </w:r>
    </w:p>
    <w:p w14:paraId="4E8505D3" w14:textId="77777777" w:rsidR="00870610" w:rsidRDefault="00870610" w:rsidP="00B075A5">
      <w:pPr>
        <w:pStyle w:val="Heading3"/>
      </w:pPr>
      <w:bookmarkStart w:id="41" w:name="_Toc45184720"/>
    </w:p>
    <w:p w14:paraId="55BD3D1F" w14:textId="77777777" w:rsidR="00B075A5" w:rsidRDefault="00171664" w:rsidP="00B075A5">
      <w:pPr>
        <w:pStyle w:val="Heading3"/>
      </w:pPr>
      <w:r>
        <w:t xml:space="preserve">Domestic </w:t>
      </w:r>
      <w:r w:rsidR="00B075A5">
        <w:t xml:space="preserve">Water </w:t>
      </w:r>
      <w:r>
        <w:t>P</w:t>
      </w:r>
      <w:r w:rsidR="00B075A5">
        <w:t xml:space="preserve">ressure </w:t>
      </w:r>
      <w:r>
        <w:t>P</w:t>
      </w:r>
      <w:r w:rsidR="00B075A5">
        <w:t>ump</w:t>
      </w:r>
      <w:bookmarkEnd w:id="41"/>
    </w:p>
    <w:p w14:paraId="57DEC193" w14:textId="23E51464" w:rsidR="00171664" w:rsidRPr="00746123" w:rsidRDefault="00171664" w:rsidP="00171664">
      <w:r>
        <w:t>In the event of failure of the booster pump, valves on either side of the pump can be closed for servicing. Water pressure can be maintained by simply toggling two switches on a panel mounted directly above the 500 gallon tank. These switching procedures are described in detail the</w:t>
      </w:r>
      <w:r w:rsidR="0061754E">
        <w:t xml:space="preserve"> provided</w:t>
      </w:r>
      <w:r>
        <w:t xml:space="preserve"> 3-ring binder entitled “SYSTEMS SUSTAINMENT”</w:t>
      </w:r>
      <w:r w:rsidR="00F7670F">
        <w:t>.</w:t>
      </w:r>
    </w:p>
    <w:p w14:paraId="27A3590D" w14:textId="77777777" w:rsidR="00B075A5" w:rsidRDefault="00B075A5" w:rsidP="00B075A5">
      <w:pPr>
        <w:pStyle w:val="Heading3"/>
      </w:pPr>
      <w:bookmarkStart w:id="42" w:name="_Toc45184721"/>
      <w:r>
        <w:t>Hot water</w:t>
      </w:r>
      <w:bookmarkEnd w:id="42"/>
    </w:p>
    <w:p w14:paraId="409C0B62" w14:textId="23DE533E" w:rsidR="00AB1F79" w:rsidRDefault="00797E07" w:rsidP="00AB1F79">
      <w:r>
        <w:t>Hot</w:t>
      </w:r>
      <w:r w:rsidR="00AB1F79">
        <w:t xml:space="preserve"> water to showers and sinks </w:t>
      </w:r>
      <w:r w:rsidR="00F7670F">
        <w:t xml:space="preserve">in </w:t>
      </w:r>
      <w:r>
        <w:t>Zone</w:t>
      </w:r>
      <w:r w:rsidR="003427FF">
        <w:t>s</w:t>
      </w:r>
      <w:r>
        <w:t xml:space="preserve"> 1</w:t>
      </w:r>
      <w:r w:rsidR="003427FF">
        <w:t xml:space="preserve"> and</w:t>
      </w:r>
      <w:r>
        <w:t xml:space="preserve"> 2, </w:t>
      </w:r>
      <w:r w:rsidR="003427FF">
        <w:t xml:space="preserve">and </w:t>
      </w:r>
      <w:r>
        <w:t>Guest Suite</w:t>
      </w:r>
      <w:r w:rsidR="00F7670F">
        <w:t>,</w:t>
      </w:r>
      <w:r>
        <w:t xml:space="preserve"> </w:t>
      </w:r>
      <w:r w:rsidR="00AB1F79">
        <w:t>are supplied by two separate 40 gallon tanks</w:t>
      </w:r>
      <w:r w:rsidR="00815BD3">
        <w:t>, respectively</w:t>
      </w:r>
      <w:r w:rsidR="00AB1F79">
        <w:t>. In the event of failure of a heating element resulting in loss of hot water, simply use the facilities in the other zone.</w:t>
      </w:r>
    </w:p>
    <w:p w14:paraId="3D6D8944" w14:textId="77777777" w:rsidR="00291049" w:rsidRDefault="008E05E4">
      <w:r>
        <w:t xml:space="preserve">Replacement heating elements have been provided. Instructions for replacing elements are provided in the “SYSTEMS SUSTAINMENT” binder. </w:t>
      </w:r>
      <w:r w:rsidR="00797E07">
        <w:t>A qualified service provider can restore hot water within an hour.</w:t>
      </w:r>
    </w:p>
    <w:p w14:paraId="3623CA53" w14:textId="5F71F28A" w:rsidR="00360E6E" w:rsidRDefault="003427FF" w:rsidP="00360E6E">
      <w:pPr>
        <w:pStyle w:val="Heading1"/>
      </w:pPr>
      <w:bookmarkStart w:id="43" w:name="_Toc45184722"/>
      <w:r>
        <w:t>RECREATION</w:t>
      </w:r>
      <w:bookmarkEnd w:id="43"/>
    </w:p>
    <w:p w14:paraId="161590A5" w14:textId="77777777" w:rsidR="00360E6E" w:rsidRDefault="00360E6E" w:rsidP="00360E6E">
      <w:pPr>
        <w:pStyle w:val="Heading2"/>
      </w:pPr>
      <w:bookmarkStart w:id="44" w:name="_Toc45184723"/>
      <w:r>
        <w:t>Fire Pit</w:t>
      </w:r>
      <w:bookmarkEnd w:id="44"/>
    </w:p>
    <w:p w14:paraId="545AD026" w14:textId="77777777" w:rsidR="00360E6E" w:rsidRDefault="00360E6E" w:rsidP="00360E6E">
      <w:r>
        <w:t>A central feature of the west patio is a fire pit of large boulders, fueled with propane. Its radiated warmth extends the enjoyment of western views and glorious sunsets as crisper autumn evenings move in.</w:t>
      </w:r>
    </w:p>
    <w:p w14:paraId="3AF02336" w14:textId="77777777" w:rsidR="00360E6E" w:rsidRDefault="00360E6E" w:rsidP="00360E6E">
      <w:pPr>
        <w:pStyle w:val="Heading2"/>
      </w:pPr>
      <w:bookmarkStart w:id="45" w:name="_Toc45184724"/>
      <w:r>
        <w:t>Bocce Ball</w:t>
      </w:r>
      <w:bookmarkEnd w:id="45"/>
    </w:p>
    <w:p w14:paraId="2983AD8E" w14:textId="77777777" w:rsidR="00360E6E" w:rsidRPr="00D60965" w:rsidRDefault="00360E6E" w:rsidP="00360E6E">
      <w:r>
        <w:t>A bocce ball court is sited on the middle-west terrace, measuring 80 feet by 11 feet. To learn more about this fun game, Google search “Bocce ball”.</w:t>
      </w:r>
    </w:p>
    <w:p w14:paraId="144316B0" w14:textId="77777777" w:rsidR="00360E6E" w:rsidRPr="00D16297" w:rsidRDefault="00360E6E" w:rsidP="000E0171">
      <w:pPr>
        <w:ind w:left="-90"/>
      </w:pPr>
    </w:p>
    <w:p w14:paraId="0153A00B" w14:textId="77777777" w:rsidR="00291049" w:rsidRDefault="00291049"/>
    <w:sectPr w:rsidR="00291049" w:rsidSect="00815BD3">
      <w:footerReference w:type="default" r:id="rId11"/>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icrosoft account" w:date="2020-07-08T10:58:00Z" w:initials="Ma">
    <w:p w14:paraId="334ED5EF" w14:textId="77777777" w:rsidR="003427FF" w:rsidRDefault="003427FF">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4ED5E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8949A" w14:textId="77777777" w:rsidR="0092034C" w:rsidRDefault="0092034C" w:rsidP="00746123">
      <w:pPr>
        <w:spacing w:after="0" w:line="240" w:lineRule="auto"/>
      </w:pPr>
      <w:r>
        <w:separator/>
      </w:r>
    </w:p>
  </w:endnote>
  <w:endnote w:type="continuationSeparator" w:id="0">
    <w:p w14:paraId="566F6A3C" w14:textId="77777777" w:rsidR="0092034C" w:rsidRDefault="0092034C" w:rsidP="0074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1891101"/>
      <w:docPartObj>
        <w:docPartGallery w:val="Page Numbers (Bottom of Page)"/>
        <w:docPartUnique/>
      </w:docPartObj>
    </w:sdtPr>
    <w:sdtEndPr>
      <w:rPr>
        <w:noProof/>
      </w:rPr>
    </w:sdtEndPr>
    <w:sdtContent>
      <w:p w14:paraId="341A9F7C" w14:textId="77777777" w:rsidR="003427FF" w:rsidRDefault="003427FF">
        <w:pPr>
          <w:pStyle w:val="Footer"/>
          <w:jc w:val="center"/>
        </w:pPr>
        <w:r>
          <w:fldChar w:fldCharType="begin"/>
        </w:r>
        <w:r>
          <w:instrText xml:space="preserve"> PAGE   \* MERGEFORMAT </w:instrText>
        </w:r>
        <w:r>
          <w:fldChar w:fldCharType="separate"/>
        </w:r>
        <w:r w:rsidR="00173D30">
          <w:rPr>
            <w:noProof/>
          </w:rPr>
          <w:t>1</w:t>
        </w:r>
        <w:r>
          <w:rPr>
            <w:noProof/>
          </w:rPr>
          <w:fldChar w:fldCharType="end"/>
        </w:r>
      </w:p>
    </w:sdtContent>
  </w:sdt>
  <w:p w14:paraId="7C652106" w14:textId="77777777" w:rsidR="003427FF" w:rsidRDefault="003427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8004A" w14:textId="77777777" w:rsidR="0092034C" w:rsidRDefault="0092034C" w:rsidP="00746123">
      <w:pPr>
        <w:spacing w:after="0" w:line="240" w:lineRule="auto"/>
      </w:pPr>
      <w:r>
        <w:separator/>
      </w:r>
    </w:p>
  </w:footnote>
  <w:footnote w:type="continuationSeparator" w:id="0">
    <w:p w14:paraId="48492BB3" w14:textId="77777777" w:rsidR="0092034C" w:rsidRDefault="0092034C" w:rsidP="00746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E3C"/>
    <w:multiLevelType w:val="hybridMultilevel"/>
    <w:tmpl w:val="871E2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BE7635"/>
    <w:multiLevelType w:val="hybridMultilevel"/>
    <w:tmpl w:val="0D388F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75D643C"/>
    <w:multiLevelType w:val="hybridMultilevel"/>
    <w:tmpl w:val="215E7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A690C79"/>
    <w:multiLevelType w:val="hybridMultilevel"/>
    <w:tmpl w:val="5C56E1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070598"/>
    <w:multiLevelType w:val="hybridMultilevel"/>
    <w:tmpl w:val="8DDE1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6BC5FC3"/>
    <w:multiLevelType w:val="hybridMultilevel"/>
    <w:tmpl w:val="FE70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2D0D68"/>
    <w:multiLevelType w:val="hybridMultilevel"/>
    <w:tmpl w:val="05B8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61440C"/>
    <w:multiLevelType w:val="hybridMultilevel"/>
    <w:tmpl w:val="936AC7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40237E"/>
    <w:multiLevelType w:val="hybridMultilevel"/>
    <w:tmpl w:val="8E8E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8923C8"/>
    <w:multiLevelType w:val="hybridMultilevel"/>
    <w:tmpl w:val="E2E647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220FAD"/>
    <w:multiLevelType w:val="hybridMultilevel"/>
    <w:tmpl w:val="37A63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40363E4"/>
    <w:multiLevelType w:val="hybridMultilevel"/>
    <w:tmpl w:val="F3FE10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BA6B2E"/>
    <w:multiLevelType w:val="hybridMultilevel"/>
    <w:tmpl w:val="3E6065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3E448E"/>
    <w:multiLevelType w:val="hybridMultilevel"/>
    <w:tmpl w:val="5A32BF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9D83001"/>
    <w:multiLevelType w:val="hybridMultilevel"/>
    <w:tmpl w:val="8786B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810834"/>
    <w:multiLevelType w:val="hybridMultilevel"/>
    <w:tmpl w:val="C47EC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4"/>
  </w:num>
  <w:num w:numId="3">
    <w:abstractNumId w:val="3"/>
  </w:num>
  <w:num w:numId="4">
    <w:abstractNumId w:val="12"/>
  </w:num>
  <w:num w:numId="5">
    <w:abstractNumId w:val="1"/>
  </w:num>
  <w:num w:numId="6">
    <w:abstractNumId w:val="4"/>
  </w:num>
  <w:num w:numId="7">
    <w:abstractNumId w:val="13"/>
  </w:num>
  <w:num w:numId="8">
    <w:abstractNumId w:val="0"/>
  </w:num>
  <w:num w:numId="9">
    <w:abstractNumId w:val="15"/>
  </w:num>
  <w:num w:numId="10">
    <w:abstractNumId w:val="2"/>
  </w:num>
  <w:num w:numId="11">
    <w:abstractNumId w:val="10"/>
  </w:num>
  <w:num w:numId="12">
    <w:abstractNumId w:val="6"/>
  </w:num>
  <w:num w:numId="13">
    <w:abstractNumId w:val="11"/>
  </w:num>
  <w:num w:numId="14">
    <w:abstractNumId w:val="7"/>
  </w:num>
  <w:num w:numId="15">
    <w:abstractNumId w:val="9"/>
  </w:num>
  <w:num w:numId="1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f71cbe7da41e7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049"/>
    <w:rsid w:val="00031435"/>
    <w:rsid w:val="00075974"/>
    <w:rsid w:val="000D0F21"/>
    <w:rsid w:val="000E0171"/>
    <w:rsid w:val="000E3566"/>
    <w:rsid w:val="000E4215"/>
    <w:rsid w:val="000E6D66"/>
    <w:rsid w:val="0011229F"/>
    <w:rsid w:val="00134680"/>
    <w:rsid w:val="00171664"/>
    <w:rsid w:val="00171CEF"/>
    <w:rsid w:val="00173D30"/>
    <w:rsid w:val="00173D56"/>
    <w:rsid w:val="00175C3C"/>
    <w:rsid w:val="00182572"/>
    <w:rsid w:val="00195287"/>
    <w:rsid w:val="00197135"/>
    <w:rsid w:val="001A1536"/>
    <w:rsid w:val="001E63E3"/>
    <w:rsid w:val="001E7D2E"/>
    <w:rsid w:val="00203CED"/>
    <w:rsid w:val="00233952"/>
    <w:rsid w:val="00245988"/>
    <w:rsid w:val="00256D15"/>
    <w:rsid w:val="00256D88"/>
    <w:rsid w:val="002576E7"/>
    <w:rsid w:val="0026462F"/>
    <w:rsid w:val="002647F9"/>
    <w:rsid w:val="002732D8"/>
    <w:rsid w:val="00286918"/>
    <w:rsid w:val="00291049"/>
    <w:rsid w:val="002B5B75"/>
    <w:rsid w:val="002C5B72"/>
    <w:rsid w:val="002D5EDD"/>
    <w:rsid w:val="002D7FB8"/>
    <w:rsid w:val="002F5C59"/>
    <w:rsid w:val="00301633"/>
    <w:rsid w:val="00301E8F"/>
    <w:rsid w:val="00306976"/>
    <w:rsid w:val="003126FE"/>
    <w:rsid w:val="00323FE6"/>
    <w:rsid w:val="003427FF"/>
    <w:rsid w:val="00343844"/>
    <w:rsid w:val="00345206"/>
    <w:rsid w:val="00360E6E"/>
    <w:rsid w:val="003739D2"/>
    <w:rsid w:val="003A3653"/>
    <w:rsid w:val="003B46F3"/>
    <w:rsid w:val="003C0A0F"/>
    <w:rsid w:val="003C7EA2"/>
    <w:rsid w:val="00401A9B"/>
    <w:rsid w:val="00415292"/>
    <w:rsid w:val="00445283"/>
    <w:rsid w:val="004814B5"/>
    <w:rsid w:val="00487B3F"/>
    <w:rsid w:val="00493BC0"/>
    <w:rsid w:val="004C7B79"/>
    <w:rsid w:val="00506DE8"/>
    <w:rsid w:val="00517158"/>
    <w:rsid w:val="005217A8"/>
    <w:rsid w:val="00562EA0"/>
    <w:rsid w:val="00582CBA"/>
    <w:rsid w:val="005839C5"/>
    <w:rsid w:val="00594D24"/>
    <w:rsid w:val="0059708E"/>
    <w:rsid w:val="005A6713"/>
    <w:rsid w:val="005A76A6"/>
    <w:rsid w:val="005B46B8"/>
    <w:rsid w:val="005C0B1E"/>
    <w:rsid w:val="005D0454"/>
    <w:rsid w:val="0061754E"/>
    <w:rsid w:val="0062561B"/>
    <w:rsid w:val="00652E83"/>
    <w:rsid w:val="00666BCF"/>
    <w:rsid w:val="00670AEF"/>
    <w:rsid w:val="006769DC"/>
    <w:rsid w:val="00677DBD"/>
    <w:rsid w:val="006A0415"/>
    <w:rsid w:val="006A0FE2"/>
    <w:rsid w:val="006B11E4"/>
    <w:rsid w:val="006C1A82"/>
    <w:rsid w:val="006D7469"/>
    <w:rsid w:val="006E0646"/>
    <w:rsid w:val="006E5AA0"/>
    <w:rsid w:val="00730463"/>
    <w:rsid w:val="00743445"/>
    <w:rsid w:val="00746123"/>
    <w:rsid w:val="0079430B"/>
    <w:rsid w:val="007944D2"/>
    <w:rsid w:val="00797E07"/>
    <w:rsid w:val="007A4787"/>
    <w:rsid w:val="007B0C0A"/>
    <w:rsid w:val="007E0BD9"/>
    <w:rsid w:val="00815BD3"/>
    <w:rsid w:val="00816196"/>
    <w:rsid w:val="00840A48"/>
    <w:rsid w:val="008679AB"/>
    <w:rsid w:val="00870610"/>
    <w:rsid w:val="008913ED"/>
    <w:rsid w:val="008A3AAD"/>
    <w:rsid w:val="008B2CE0"/>
    <w:rsid w:val="008E05E4"/>
    <w:rsid w:val="00917C33"/>
    <w:rsid w:val="0092034C"/>
    <w:rsid w:val="0093383F"/>
    <w:rsid w:val="009641B5"/>
    <w:rsid w:val="00995147"/>
    <w:rsid w:val="009A1F84"/>
    <w:rsid w:val="009B1BC1"/>
    <w:rsid w:val="009C7925"/>
    <w:rsid w:val="009D6786"/>
    <w:rsid w:val="009E3A6C"/>
    <w:rsid w:val="00A11374"/>
    <w:rsid w:val="00A20856"/>
    <w:rsid w:val="00A26BF2"/>
    <w:rsid w:val="00A27432"/>
    <w:rsid w:val="00A34118"/>
    <w:rsid w:val="00A47C2B"/>
    <w:rsid w:val="00A76F78"/>
    <w:rsid w:val="00AB1F79"/>
    <w:rsid w:val="00AB5707"/>
    <w:rsid w:val="00AB58A3"/>
    <w:rsid w:val="00AC3530"/>
    <w:rsid w:val="00AC68A0"/>
    <w:rsid w:val="00AF1B84"/>
    <w:rsid w:val="00B02FA4"/>
    <w:rsid w:val="00B075A5"/>
    <w:rsid w:val="00B10334"/>
    <w:rsid w:val="00B22DD4"/>
    <w:rsid w:val="00B23ADA"/>
    <w:rsid w:val="00B31B0B"/>
    <w:rsid w:val="00B34591"/>
    <w:rsid w:val="00B457B7"/>
    <w:rsid w:val="00B475B9"/>
    <w:rsid w:val="00B64182"/>
    <w:rsid w:val="00B91818"/>
    <w:rsid w:val="00B9565F"/>
    <w:rsid w:val="00BA3315"/>
    <w:rsid w:val="00BC28D8"/>
    <w:rsid w:val="00BE1FD8"/>
    <w:rsid w:val="00C46171"/>
    <w:rsid w:val="00C747ED"/>
    <w:rsid w:val="00C92C3E"/>
    <w:rsid w:val="00CA559C"/>
    <w:rsid w:val="00CA6527"/>
    <w:rsid w:val="00CA7EB3"/>
    <w:rsid w:val="00CC0265"/>
    <w:rsid w:val="00D113BA"/>
    <w:rsid w:val="00D16297"/>
    <w:rsid w:val="00D35514"/>
    <w:rsid w:val="00D37D6C"/>
    <w:rsid w:val="00D43795"/>
    <w:rsid w:val="00D5058C"/>
    <w:rsid w:val="00D60965"/>
    <w:rsid w:val="00D7254F"/>
    <w:rsid w:val="00D72AAF"/>
    <w:rsid w:val="00D772B2"/>
    <w:rsid w:val="00DB3C65"/>
    <w:rsid w:val="00DD1945"/>
    <w:rsid w:val="00DD545A"/>
    <w:rsid w:val="00DE52C0"/>
    <w:rsid w:val="00DF2B06"/>
    <w:rsid w:val="00DF73B5"/>
    <w:rsid w:val="00E116C6"/>
    <w:rsid w:val="00E34CC8"/>
    <w:rsid w:val="00E50355"/>
    <w:rsid w:val="00E54F40"/>
    <w:rsid w:val="00E56158"/>
    <w:rsid w:val="00EC6A22"/>
    <w:rsid w:val="00EC74C4"/>
    <w:rsid w:val="00EE35AB"/>
    <w:rsid w:val="00EE4CBC"/>
    <w:rsid w:val="00F24C87"/>
    <w:rsid w:val="00F442DA"/>
    <w:rsid w:val="00F5257A"/>
    <w:rsid w:val="00F60109"/>
    <w:rsid w:val="00F60BAE"/>
    <w:rsid w:val="00F7038A"/>
    <w:rsid w:val="00F70C86"/>
    <w:rsid w:val="00F7670F"/>
    <w:rsid w:val="00FA22AD"/>
    <w:rsid w:val="00FA2CF3"/>
    <w:rsid w:val="00FB48C6"/>
    <w:rsid w:val="00FC1DAD"/>
    <w:rsid w:val="00FC6F3C"/>
    <w:rsid w:val="00FD4B33"/>
    <w:rsid w:val="00FE1E90"/>
    <w:rsid w:val="00FE7C11"/>
    <w:rsid w:val="00FF6E4B"/>
    <w:rsid w:val="00FF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4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10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4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3AD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4384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0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34591"/>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B9565F"/>
    <w:pPr>
      <w:spacing w:after="0" w:line="240" w:lineRule="auto"/>
    </w:pPr>
  </w:style>
  <w:style w:type="paragraph" w:styleId="ListParagraph">
    <w:name w:val="List Paragraph"/>
    <w:basedOn w:val="Normal"/>
    <w:uiPriority w:val="34"/>
    <w:qFormat/>
    <w:rsid w:val="00B9565F"/>
    <w:pPr>
      <w:ind w:left="720"/>
      <w:contextualSpacing/>
    </w:pPr>
  </w:style>
  <w:style w:type="character" w:customStyle="1" w:styleId="Heading1Char">
    <w:name w:val="Heading 1 Char"/>
    <w:basedOn w:val="DefaultParagraphFont"/>
    <w:link w:val="Heading1"/>
    <w:uiPriority w:val="9"/>
    <w:rsid w:val="0003143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B23AD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2D5EDD"/>
    <w:rPr>
      <w:color w:val="0000FF"/>
      <w:u w:val="single"/>
    </w:rPr>
  </w:style>
  <w:style w:type="character" w:customStyle="1" w:styleId="Heading5Char">
    <w:name w:val="Heading 5 Char"/>
    <w:basedOn w:val="DefaultParagraphFont"/>
    <w:link w:val="Heading5"/>
    <w:uiPriority w:val="9"/>
    <w:rsid w:val="0034384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746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123"/>
  </w:style>
  <w:style w:type="paragraph" w:styleId="Footer">
    <w:name w:val="footer"/>
    <w:basedOn w:val="Normal"/>
    <w:link w:val="FooterChar"/>
    <w:uiPriority w:val="99"/>
    <w:unhideWhenUsed/>
    <w:rsid w:val="00746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123"/>
  </w:style>
  <w:style w:type="paragraph" w:styleId="BalloonText">
    <w:name w:val="Balloon Text"/>
    <w:basedOn w:val="Normal"/>
    <w:link w:val="BalloonTextChar"/>
    <w:uiPriority w:val="99"/>
    <w:semiHidden/>
    <w:unhideWhenUsed/>
    <w:rsid w:val="00562E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EA0"/>
    <w:rPr>
      <w:rFonts w:ascii="Segoe UI" w:hAnsi="Segoe UI" w:cs="Segoe UI"/>
      <w:sz w:val="18"/>
      <w:szCs w:val="18"/>
    </w:rPr>
  </w:style>
  <w:style w:type="character" w:styleId="CommentReference">
    <w:name w:val="annotation reference"/>
    <w:basedOn w:val="DefaultParagraphFont"/>
    <w:uiPriority w:val="99"/>
    <w:semiHidden/>
    <w:unhideWhenUsed/>
    <w:rsid w:val="005A76A6"/>
    <w:rPr>
      <w:sz w:val="16"/>
      <w:szCs w:val="16"/>
    </w:rPr>
  </w:style>
  <w:style w:type="paragraph" w:styleId="CommentText">
    <w:name w:val="annotation text"/>
    <w:basedOn w:val="Normal"/>
    <w:link w:val="CommentTextChar"/>
    <w:uiPriority w:val="99"/>
    <w:semiHidden/>
    <w:unhideWhenUsed/>
    <w:rsid w:val="005A76A6"/>
    <w:pPr>
      <w:spacing w:line="240" w:lineRule="auto"/>
    </w:pPr>
    <w:rPr>
      <w:sz w:val="20"/>
      <w:szCs w:val="20"/>
    </w:rPr>
  </w:style>
  <w:style w:type="character" w:customStyle="1" w:styleId="CommentTextChar">
    <w:name w:val="Comment Text Char"/>
    <w:basedOn w:val="DefaultParagraphFont"/>
    <w:link w:val="CommentText"/>
    <w:uiPriority w:val="99"/>
    <w:semiHidden/>
    <w:rsid w:val="005A76A6"/>
    <w:rPr>
      <w:sz w:val="20"/>
      <w:szCs w:val="20"/>
    </w:rPr>
  </w:style>
  <w:style w:type="paragraph" w:styleId="CommentSubject">
    <w:name w:val="annotation subject"/>
    <w:basedOn w:val="CommentText"/>
    <w:next w:val="CommentText"/>
    <w:link w:val="CommentSubjectChar"/>
    <w:uiPriority w:val="99"/>
    <w:semiHidden/>
    <w:unhideWhenUsed/>
    <w:rsid w:val="005A76A6"/>
    <w:rPr>
      <w:b/>
      <w:bCs/>
    </w:rPr>
  </w:style>
  <w:style w:type="character" w:customStyle="1" w:styleId="CommentSubjectChar">
    <w:name w:val="Comment Subject Char"/>
    <w:basedOn w:val="CommentTextChar"/>
    <w:link w:val="CommentSubject"/>
    <w:uiPriority w:val="99"/>
    <w:semiHidden/>
    <w:rsid w:val="005A76A6"/>
    <w:rPr>
      <w:b/>
      <w:bCs/>
      <w:sz w:val="20"/>
      <w:szCs w:val="20"/>
    </w:rPr>
  </w:style>
  <w:style w:type="paragraph" w:styleId="Revision">
    <w:name w:val="Revision"/>
    <w:hidden/>
    <w:uiPriority w:val="99"/>
    <w:semiHidden/>
    <w:rsid w:val="00E54F40"/>
    <w:pPr>
      <w:spacing w:after="0" w:line="240" w:lineRule="auto"/>
    </w:pPr>
  </w:style>
  <w:style w:type="paragraph" w:styleId="TOCHeading">
    <w:name w:val="TOC Heading"/>
    <w:basedOn w:val="Heading1"/>
    <w:next w:val="Normal"/>
    <w:uiPriority w:val="39"/>
    <w:unhideWhenUsed/>
    <w:qFormat/>
    <w:rsid w:val="00EE35AB"/>
    <w:pPr>
      <w:outlineLvl w:val="9"/>
    </w:pPr>
  </w:style>
  <w:style w:type="paragraph" w:styleId="TOC1">
    <w:name w:val="toc 1"/>
    <w:basedOn w:val="Normal"/>
    <w:next w:val="Normal"/>
    <w:autoRedefine/>
    <w:uiPriority w:val="39"/>
    <w:unhideWhenUsed/>
    <w:rsid w:val="00EE35AB"/>
    <w:pPr>
      <w:spacing w:after="100"/>
    </w:pPr>
  </w:style>
  <w:style w:type="paragraph" w:styleId="TOC2">
    <w:name w:val="toc 2"/>
    <w:basedOn w:val="Normal"/>
    <w:next w:val="Normal"/>
    <w:autoRedefine/>
    <w:uiPriority w:val="39"/>
    <w:unhideWhenUsed/>
    <w:rsid w:val="00EE35AB"/>
    <w:pPr>
      <w:spacing w:after="100"/>
      <w:ind w:left="220"/>
    </w:pPr>
  </w:style>
  <w:style w:type="paragraph" w:styleId="TOC3">
    <w:name w:val="toc 3"/>
    <w:basedOn w:val="Normal"/>
    <w:next w:val="Normal"/>
    <w:autoRedefine/>
    <w:uiPriority w:val="39"/>
    <w:unhideWhenUsed/>
    <w:rsid w:val="00EE35A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4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10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4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3AD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4384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0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34591"/>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B9565F"/>
    <w:pPr>
      <w:spacing w:after="0" w:line="240" w:lineRule="auto"/>
    </w:pPr>
  </w:style>
  <w:style w:type="paragraph" w:styleId="ListParagraph">
    <w:name w:val="List Paragraph"/>
    <w:basedOn w:val="Normal"/>
    <w:uiPriority w:val="34"/>
    <w:qFormat/>
    <w:rsid w:val="00B9565F"/>
    <w:pPr>
      <w:ind w:left="720"/>
      <w:contextualSpacing/>
    </w:pPr>
  </w:style>
  <w:style w:type="character" w:customStyle="1" w:styleId="Heading1Char">
    <w:name w:val="Heading 1 Char"/>
    <w:basedOn w:val="DefaultParagraphFont"/>
    <w:link w:val="Heading1"/>
    <w:uiPriority w:val="9"/>
    <w:rsid w:val="0003143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B23AD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2D5EDD"/>
    <w:rPr>
      <w:color w:val="0000FF"/>
      <w:u w:val="single"/>
    </w:rPr>
  </w:style>
  <w:style w:type="character" w:customStyle="1" w:styleId="Heading5Char">
    <w:name w:val="Heading 5 Char"/>
    <w:basedOn w:val="DefaultParagraphFont"/>
    <w:link w:val="Heading5"/>
    <w:uiPriority w:val="9"/>
    <w:rsid w:val="0034384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746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123"/>
  </w:style>
  <w:style w:type="paragraph" w:styleId="Footer">
    <w:name w:val="footer"/>
    <w:basedOn w:val="Normal"/>
    <w:link w:val="FooterChar"/>
    <w:uiPriority w:val="99"/>
    <w:unhideWhenUsed/>
    <w:rsid w:val="00746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123"/>
  </w:style>
  <w:style w:type="paragraph" w:styleId="BalloonText">
    <w:name w:val="Balloon Text"/>
    <w:basedOn w:val="Normal"/>
    <w:link w:val="BalloonTextChar"/>
    <w:uiPriority w:val="99"/>
    <w:semiHidden/>
    <w:unhideWhenUsed/>
    <w:rsid w:val="00562E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EA0"/>
    <w:rPr>
      <w:rFonts w:ascii="Segoe UI" w:hAnsi="Segoe UI" w:cs="Segoe UI"/>
      <w:sz w:val="18"/>
      <w:szCs w:val="18"/>
    </w:rPr>
  </w:style>
  <w:style w:type="character" w:styleId="CommentReference">
    <w:name w:val="annotation reference"/>
    <w:basedOn w:val="DefaultParagraphFont"/>
    <w:uiPriority w:val="99"/>
    <w:semiHidden/>
    <w:unhideWhenUsed/>
    <w:rsid w:val="005A76A6"/>
    <w:rPr>
      <w:sz w:val="16"/>
      <w:szCs w:val="16"/>
    </w:rPr>
  </w:style>
  <w:style w:type="paragraph" w:styleId="CommentText">
    <w:name w:val="annotation text"/>
    <w:basedOn w:val="Normal"/>
    <w:link w:val="CommentTextChar"/>
    <w:uiPriority w:val="99"/>
    <w:semiHidden/>
    <w:unhideWhenUsed/>
    <w:rsid w:val="005A76A6"/>
    <w:pPr>
      <w:spacing w:line="240" w:lineRule="auto"/>
    </w:pPr>
    <w:rPr>
      <w:sz w:val="20"/>
      <w:szCs w:val="20"/>
    </w:rPr>
  </w:style>
  <w:style w:type="character" w:customStyle="1" w:styleId="CommentTextChar">
    <w:name w:val="Comment Text Char"/>
    <w:basedOn w:val="DefaultParagraphFont"/>
    <w:link w:val="CommentText"/>
    <w:uiPriority w:val="99"/>
    <w:semiHidden/>
    <w:rsid w:val="005A76A6"/>
    <w:rPr>
      <w:sz w:val="20"/>
      <w:szCs w:val="20"/>
    </w:rPr>
  </w:style>
  <w:style w:type="paragraph" w:styleId="CommentSubject">
    <w:name w:val="annotation subject"/>
    <w:basedOn w:val="CommentText"/>
    <w:next w:val="CommentText"/>
    <w:link w:val="CommentSubjectChar"/>
    <w:uiPriority w:val="99"/>
    <w:semiHidden/>
    <w:unhideWhenUsed/>
    <w:rsid w:val="005A76A6"/>
    <w:rPr>
      <w:b/>
      <w:bCs/>
    </w:rPr>
  </w:style>
  <w:style w:type="character" w:customStyle="1" w:styleId="CommentSubjectChar">
    <w:name w:val="Comment Subject Char"/>
    <w:basedOn w:val="CommentTextChar"/>
    <w:link w:val="CommentSubject"/>
    <w:uiPriority w:val="99"/>
    <w:semiHidden/>
    <w:rsid w:val="005A76A6"/>
    <w:rPr>
      <w:b/>
      <w:bCs/>
      <w:sz w:val="20"/>
      <w:szCs w:val="20"/>
    </w:rPr>
  </w:style>
  <w:style w:type="paragraph" w:styleId="Revision">
    <w:name w:val="Revision"/>
    <w:hidden/>
    <w:uiPriority w:val="99"/>
    <w:semiHidden/>
    <w:rsid w:val="00E54F40"/>
    <w:pPr>
      <w:spacing w:after="0" w:line="240" w:lineRule="auto"/>
    </w:pPr>
  </w:style>
  <w:style w:type="paragraph" w:styleId="TOCHeading">
    <w:name w:val="TOC Heading"/>
    <w:basedOn w:val="Heading1"/>
    <w:next w:val="Normal"/>
    <w:uiPriority w:val="39"/>
    <w:unhideWhenUsed/>
    <w:qFormat/>
    <w:rsid w:val="00EE35AB"/>
    <w:pPr>
      <w:outlineLvl w:val="9"/>
    </w:pPr>
  </w:style>
  <w:style w:type="paragraph" w:styleId="TOC1">
    <w:name w:val="toc 1"/>
    <w:basedOn w:val="Normal"/>
    <w:next w:val="Normal"/>
    <w:autoRedefine/>
    <w:uiPriority w:val="39"/>
    <w:unhideWhenUsed/>
    <w:rsid w:val="00EE35AB"/>
    <w:pPr>
      <w:spacing w:after="100"/>
    </w:pPr>
  </w:style>
  <w:style w:type="paragraph" w:styleId="TOC2">
    <w:name w:val="toc 2"/>
    <w:basedOn w:val="Normal"/>
    <w:next w:val="Normal"/>
    <w:autoRedefine/>
    <w:uiPriority w:val="39"/>
    <w:unhideWhenUsed/>
    <w:rsid w:val="00EE35AB"/>
    <w:pPr>
      <w:spacing w:after="100"/>
      <w:ind w:left="220"/>
    </w:pPr>
  </w:style>
  <w:style w:type="paragraph" w:styleId="TOC3">
    <w:name w:val="toc 3"/>
    <w:basedOn w:val="Normal"/>
    <w:next w:val="Normal"/>
    <w:autoRedefine/>
    <w:uiPriority w:val="39"/>
    <w:unhideWhenUsed/>
    <w:rsid w:val="00EE35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s://www.architonic.com/en/product/kingsley-bate-serving-cart/1446272" TargetMode="Externa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9DBE6-0FD5-4954-A7B1-78F52BD02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ADMIN</cp:lastModifiedBy>
  <cp:revision>2</cp:revision>
  <cp:lastPrinted>2020-05-22T20:43:00Z</cp:lastPrinted>
  <dcterms:created xsi:type="dcterms:W3CDTF">2020-07-24T15:34:00Z</dcterms:created>
  <dcterms:modified xsi:type="dcterms:W3CDTF">2020-07-24T15:34:00Z</dcterms:modified>
</cp:coreProperties>
</file>